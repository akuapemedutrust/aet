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4C348" w14:textId="573C7BB0" w:rsidR="00E453E2" w:rsidRPr="00471567" w:rsidRDefault="00E94048">
      <w:pPr>
        <w:pStyle w:val="Heading1"/>
        <w:spacing w:before="93"/>
        <w:ind w:left="3937"/>
        <w:rPr>
          <w:rFonts w:ascii="Gill Sans MT" w:hAnsi="Gill Sans MT"/>
          <w:rPrChange w:id="0" w:author="Michael Bediako" w:date="2019-04-16T00:19:00Z">
            <w:rPr/>
          </w:rPrChange>
        </w:rPr>
      </w:pPr>
      <w:bookmarkStart w:id="1" w:name="2019_Scholarship_Program"/>
      <w:bookmarkEnd w:id="1"/>
      <w:r w:rsidRPr="00471567">
        <w:rPr>
          <w:rFonts w:ascii="Gill Sans MT" w:hAnsi="Gill Sans MT"/>
          <w:rPrChange w:id="2" w:author="Michael Bediako" w:date="2019-04-16T00:19:00Z">
            <w:rPr/>
          </w:rPrChange>
        </w:rPr>
        <w:t>20</w:t>
      </w:r>
      <w:ins w:id="3" w:author="USER" w:date="2025-01-13T11:40:00Z" w16du:dateUtc="2025-01-13T11:40:00Z">
        <w:r w:rsidR="004D0D3E">
          <w:rPr>
            <w:rFonts w:ascii="Gill Sans MT" w:hAnsi="Gill Sans MT"/>
          </w:rPr>
          <w:t>25</w:t>
        </w:r>
      </w:ins>
      <w:del w:id="4" w:author="USER" w:date="2025-01-13T11:40:00Z" w16du:dateUtc="2025-01-13T11:40:00Z">
        <w:r w:rsidRPr="00471567" w:rsidDel="004D0D3E">
          <w:rPr>
            <w:rFonts w:ascii="Gill Sans MT" w:hAnsi="Gill Sans MT"/>
            <w:rPrChange w:id="5" w:author="Michael Bediako" w:date="2019-04-16T00:19:00Z">
              <w:rPr/>
            </w:rPrChange>
          </w:rPr>
          <w:delText>19</w:delText>
        </w:r>
      </w:del>
      <w:r w:rsidRPr="00471567">
        <w:rPr>
          <w:rFonts w:ascii="Gill Sans MT" w:hAnsi="Gill Sans MT"/>
          <w:rPrChange w:id="6" w:author="Michael Bediako" w:date="2019-04-16T00:19:00Z">
            <w:rPr/>
          </w:rPrChange>
        </w:rPr>
        <w:t xml:space="preserve"> Scholarship</w:t>
      </w:r>
      <w:r w:rsidRPr="00471567">
        <w:rPr>
          <w:rFonts w:ascii="Gill Sans MT" w:hAnsi="Gill Sans MT"/>
          <w:spacing w:val="-52"/>
          <w:rPrChange w:id="7" w:author="Michael Bediako" w:date="2019-04-16T00:19:00Z">
            <w:rPr>
              <w:spacing w:val="-52"/>
            </w:rPr>
          </w:rPrChange>
        </w:rPr>
        <w:t xml:space="preserve"> </w:t>
      </w:r>
      <w:r w:rsidRPr="00471567">
        <w:rPr>
          <w:rFonts w:ascii="Gill Sans MT" w:hAnsi="Gill Sans MT"/>
          <w:rPrChange w:id="8" w:author="Michael Bediako" w:date="2019-04-16T00:19:00Z">
            <w:rPr/>
          </w:rPrChange>
        </w:rPr>
        <w:t>Program</w:t>
      </w:r>
    </w:p>
    <w:p w14:paraId="021473BB" w14:textId="77777777" w:rsidR="00E453E2" w:rsidRPr="00471567" w:rsidRDefault="00E453E2">
      <w:pPr>
        <w:pStyle w:val="BodyText"/>
        <w:spacing w:before="8"/>
        <w:rPr>
          <w:rFonts w:ascii="Gill Sans MT" w:hAnsi="Gill Sans MT"/>
          <w:b/>
          <w:sz w:val="27"/>
          <w:rPrChange w:id="9" w:author="Michael Bediako" w:date="2019-04-16T00:19:00Z">
            <w:rPr>
              <w:rFonts w:ascii="Trebuchet MS"/>
              <w:b/>
              <w:sz w:val="27"/>
            </w:rPr>
          </w:rPrChange>
        </w:rPr>
      </w:pPr>
    </w:p>
    <w:p w14:paraId="65A886DA" w14:textId="7501FD41" w:rsidR="00E453E2" w:rsidRPr="00471567" w:rsidDel="00F45207" w:rsidRDefault="00E94048">
      <w:pPr>
        <w:pStyle w:val="Heading3"/>
        <w:spacing w:before="0"/>
        <w:ind w:left="3871" w:right="3933" w:firstLine="0"/>
        <w:jc w:val="center"/>
        <w:rPr>
          <w:del w:id="10" w:author="Michael Bediako" w:date="2019-04-16T00:17:00Z"/>
          <w:rFonts w:ascii="Gill Sans MT" w:hAnsi="Gill Sans MT"/>
          <w:u w:val="none"/>
          <w:rPrChange w:id="11" w:author="Michael Bediako" w:date="2019-04-16T00:19:00Z">
            <w:rPr>
              <w:del w:id="12" w:author="Michael Bediako" w:date="2019-04-16T00:17:00Z"/>
              <w:u w:val="none"/>
            </w:rPr>
          </w:rPrChange>
        </w:rPr>
      </w:pPr>
      <w:del w:id="13" w:author="Michael Bediako" w:date="2019-04-16T00:17:00Z">
        <w:r w:rsidRPr="00471567" w:rsidDel="00F45207">
          <w:rPr>
            <w:rFonts w:ascii="Gill Sans MT" w:hAnsi="Gill Sans MT"/>
            <w:rPrChange w:id="14" w:author="Michael Bediako" w:date="2019-04-16T00:19:00Z">
              <w:rPr/>
            </w:rPrChange>
          </w:rPr>
          <w:delText>10 Scholarships Available!</w:delText>
        </w:r>
      </w:del>
    </w:p>
    <w:p w14:paraId="0D4A42B3" w14:textId="77777777" w:rsidR="00E453E2" w:rsidRPr="00471567" w:rsidRDefault="00E453E2">
      <w:pPr>
        <w:pStyle w:val="BodyText"/>
        <w:spacing w:before="10"/>
        <w:rPr>
          <w:rFonts w:ascii="Gill Sans MT" w:hAnsi="Gill Sans MT"/>
          <w:b/>
          <w:i/>
          <w:sz w:val="24"/>
          <w:rPrChange w:id="15" w:author="Michael Bediako" w:date="2019-04-16T00:19:00Z">
            <w:rPr>
              <w:b/>
              <w:i/>
              <w:sz w:val="24"/>
            </w:rPr>
          </w:rPrChange>
        </w:rPr>
      </w:pPr>
    </w:p>
    <w:p w14:paraId="74ED8DEA" w14:textId="77777777" w:rsidR="00E453E2" w:rsidRPr="00471567" w:rsidRDefault="00E94048">
      <w:pPr>
        <w:ind w:left="3881" w:right="3933"/>
        <w:jc w:val="center"/>
        <w:rPr>
          <w:rFonts w:ascii="Gill Sans MT" w:hAnsi="Gill Sans MT"/>
          <w:b/>
          <w:sz w:val="28"/>
          <w:rPrChange w:id="16" w:author="Michael Bediako" w:date="2019-04-16T00:19:00Z">
            <w:rPr>
              <w:rFonts w:ascii="Trebuchet MS"/>
              <w:b/>
              <w:sz w:val="28"/>
            </w:rPr>
          </w:rPrChange>
        </w:rPr>
      </w:pPr>
      <w:bookmarkStart w:id="17" w:name="Guidelines"/>
      <w:bookmarkEnd w:id="17"/>
      <w:r w:rsidRPr="00471567">
        <w:rPr>
          <w:rFonts w:ascii="Gill Sans MT" w:hAnsi="Gill Sans MT"/>
          <w:b/>
          <w:sz w:val="28"/>
          <w:rPrChange w:id="18" w:author="Michael Bediako" w:date="2019-04-16T00:19:00Z">
            <w:rPr>
              <w:rFonts w:ascii="Trebuchet MS"/>
              <w:b/>
              <w:sz w:val="28"/>
            </w:rPr>
          </w:rPrChange>
        </w:rPr>
        <w:t>Guidelines</w:t>
      </w:r>
    </w:p>
    <w:p w14:paraId="586A2F62" w14:textId="47CE66CC" w:rsidR="00E453E2" w:rsidRPr="00471567" w:rsidRDefault="00E94048">
      <w:pPr>
        <w:pStyle w:val="BodyText"/>
        <w:spacing w:before="202" w:line="408" w:lineRule="auto"/>
        <w:ind w:left="140" w:right="756"/>
        <w:rPr>
          <w:rFonts w:ascii="Gill Sans MT" w:hAnsi="Gill Sans MT"/>
          <w:rPrChange w:id="19" w:author="Michael Bediako" w:date="2019-04-16T00:19:00Z">
            <w:rPr/>
          </w:rPrChange>
        </w:rPr>
      </w:pPr>
      <w:bookmarkStart w:id="20" w:name="Akuapem_Education_Trust_is_established_t"/>
      <w:bookmarkEnd w:id="20"/>
      <w:r w:rsidRPr="00471567">
        <w:rPr>
          <w:rFonts w:ascii="Gill Sans MT" w:hAnsi="Gill Sans MT"/>
          <w:rPrChange w:id="21" w:author="Michael Bediako" w:date="2019-04-16T00:19:00Z">
            <w:rPr/>
          </w:rPrChange>
        </w:rPr>
        <w:t xml:space="preserve">Akuapem Education Trust </w:t>
      </w:r>
      <w:del w:id="22" w:author="USER" w:date="2025-01-13T11:40:00Z" w16du:dateUtc="2025-01-13T11:40:00Z">
        <w:r w:rsidRPr="00471567" w:rsidDel="004D0D3E">
          <w:rPr>
            <w:rFonts w:ascii="Gill Sans MT" w:hAnsi="Gill Sans MT"/>
            <w:rPrChange w:id="23" w:author="Michael Bediako" w:date="2019-04-16T00:19:00Z">
              <w:rPr/>
            </w:rPrChange>
          </w:rPr>
          <w:delText>is</w:delText>
        </w:r>
      </w:del>
      <w:r w:rsidRPr="00471567">
        <w:rPr>
          <w:rFonts w:ascii="Gill Sans MT" w:hAnsi="Gill Sans MT"/>
          <w:rPrChange w:id="24" w:author="Michael Bediako" w:date="2019-04-16T00:19:00Z">
            <w:rPr/>
          </w:rPrChange>
        </w:rPr>
        <w:t xml:space="preserve"> established</w:t>
      </w:r>
      <w:ins w:id="25" w:author="USER" w:date="2025-01-13T11:40:00Z" w16du:dateUtc="2025-01-13T11:40:00Z">
        <w:r w:rsidR="004D0D3E">
          <w:rPr>
            <w:rFonts w:ascii="Gill Sans MT" w:hAnsi="Gill Sans MT"/>
          </w:rPr>
          <w:t xml:space="preserve"> in 2019</w:t>
        </w:r>
      </w:ins>
      <w:r w:rsidRPr="00471567">
        <w:rPr>
          <w:rFonts w:ascii="Gill Sans MT" w:hAnsi="Gill Sans MT"/>
          <w:rPrChange w:id="26" w:author="Michael Bediako" w:date="2019-04-16T00:19:00Z">
            <w:rPr/>
          </w:rPrChange>
        </w:rPr>
        <w:t xml:space="preserve"> </w:t>
      </w:r>
      <w:ins w:id="27" w:author="USER" w:date="2025-01-13T11:40:00Z" w16du:dateUtc="2025-01-13T11:40:00Z">
        <w:r w:rsidR="004D0D3E">
          <w:rPr>
            <w:rFonts w:ascii="Gill Sans MT" w:hAnsi="Gill Sans MT"/>
          </w:rPr>
          <w:t xml:space="preserve">seeks </w:t>
        </w:r>
      </w:ins>
      <w:r w:rsidRPr="00471567">
        <w:rPr>
          <w:rFonts w:ascii="Gill Sans MT" w:hAnsi="Gill Sans MT"/>
          <w:rPrChange w:id="28" w:author="Michael Bediako" w:date="2019-04-16T00:19:00Z">
            <w:rPr/>
          </w:rPrChange>
        </w:rPr>
        <w:t>to enhance education and capacity building in Akuapem and beyond.</w:t>
      </w:r>
      <w:bookmarkStart w:id="29" w:name="The_scholarship_is_available_for_brillia"/>
      <w:bookmarkEnd w:id="29"/>
      <w:r w:rsidRPr="00471567">
        <w:rPr>
          <w:rFonts w:ascii="Gill Sans MT" w:hAnsi="Gill Sans MT"/>
          <w:rPrChange w:id="30" w:author="Michael Bediako" w:date="2019-04-16T00:19:00Z">
            <w:rPr/>
          </w:rPrChange>
        </w:rPr>
        <w:t xml:space="preserve"> The scholarship is available for brilliant but underprivileged students within the Akuapem Ridge</w:t>
      </w:r>
      <w:ins w:id="31" w:author="USER" w:date="2025-01-13T11:41:00Z" w16du:dateUtc="2025-01-13T11:41:00Z">
        <w:r w:rsidR="004D0D3E">
          <w:rPr>
            <w:rFonts w:ascii="Gill Sans MT" w:hAnsi="Gill Sans MT"/>
          </w:rPr>
          <w:t xml:space="preserve"> with consideration to scholars beyond</w:t>
        </w:r>
      </w:ins>
      <w:ins w:id="32" w:author="USER" w:date="2025-01-13T11:42:00Z" w16du:dateUtc="2025-01-13T11:42:00Z">
        <w:r w:rsidR="004D0D3E">
          <w:rPr>
            <w:rFonts w:ascii="Gill Sans MT" w:hAnsi="Gill Sans MT"/>
          </w:rPr>
          <w:t xml:space="preserve"> </w:t>
        </w:r>
      </w:ins>
      <w:ins w:id="33" w:author="USER" w:date="2025-01-13T11:43:00Z" w16du:dateUtc="2025-01-13T11:43:00Z">
        <w:r w:rsidR="004D0D3E">
          <w:rPr>
            <w:rFonts w:ascii="Gill Sans MT" w:hAnsi="Gill Sans MT"/>
          </w:rPr>
          <w:t xml:space="preserve"> Akuapem </w:t>
        </w:r>
      </w:ins>
      <w:ins w:id="34" w:author="USER" w:date="2025-01-13T11:42:00Z" w16du:dateUtc="2025-01-13T11:42:00Z">
        <w:r w:rsidR="004D0D3E">
          <w:rPr>
            <w:rFonts w:ascii="Gill Sans MT" w:hAnsi="Gill Sans MT"/>
          </w:rPr>
          <w:t xml:space="preserve">with </w:t>
        </w:r>
      </w:ins>
      <w:ins w:id="35" w:author="USER" w:date="2025-01-13T11:43:00Z" w16du:dateUtc="2025-01-13T11:43:00Z">
        <w:r w:rsidR="004D0D3E">
          <w:rPr>
            <w:rFonts w:ascii="Gill Sans MT" w:hAnsi="Gill Sans MT"/>
          </w:rPr>
          <w:t xml:space="preserve">prospects of excellence </w:t>
        </w:r>
      </w:ins>
      <w:ins w:id="36" w:author="USER" w:date="2025-01-13T11:44:00Z" w16du:dateUtc="2025-01-13T11:44:00Z">
        <w:r w:rsidR="004D0D3E">
          <w:rPr>
            <w:rFonts w:ascii="Gill Sans MT" w:hAnsi="Gill Sans MT"/>
          </w:rPr>
          <w:t xml:space="preserve">academic output with admissions to the tertiary but without the aid to </w:t>
        </w:r>
      </w:ins>
      <w:ins w:id="37" w:author="USER" w:date="2025-01-13T11:45:00Z" w16du:dateUtc="2025-01-13T11:45:00Z">
        <w:r w:rsidR="004D0D3E">
          <w:rPr>
            <w:rFonts w:ascii="Gill Sans MT" w:hAnsi="Gill Sans MT"/>
          </w:rPr>
          <w:t>proceed</w:t>
        </w:r>
      </w:ins>
      <w:r w:rsidRPr="00471567">
        <w:rPr>
          <w:rFonts w:ascii="Gill Sans MT" w:hAnsi="Gill Sans MT"/>
          <w:rPrChange w:id="38" w:author="Michael Bediako" w:date="2019-04-16T00:19:00Z">
            <w:rPr/>
          </w:rPrChange>
        </w:rPr>
        <w:t>.</w:t>
      </w:r>
    </w:p>
    <w:p w14:paraId="7CA8B9A9" w14:textId="61AAFC9A" w:rsidR="00E453E2" w:rsidRPr="00471567" w:rsidDel="00471567" w:rsidRDefault="00E94048">
      <w:pPr>
        <w:pStyle w:val="BodyText"/>
        <w:spacing w:before="125"/>
        <w:ind w:left="140"/>
        <w:rPr>
          <w:del w:id="39" w:author="Michael Bediako" w:date="2019-04-16T00:17:00Z"/>
          <w:rFonts w:ascii="Gill Sans MT" w:hAnsi="Gill Sans MT"/>
          <w:rPrChange w:id="40" w:author="Michael Bediako" w:date="2019-04-16T00:19:00Z">
            <w:rPr>
              <w:del w:id="41" w:author="Michael Bediako" w:date="2019-04-16T00:17:00Z"/>
            </w:rPr>
          </w:rPrChange>
        </w:rPr>
      </w:pPr>
      <w:bookmarkStart w:id="42" w:name="Available_Scholarships:"/>
      <w:bookmarkEnd w:id="42"/>
      <w:del w:id="43" w:author="Michael Bediako" w:date="2019-04-16T00:17:00Z">
        <w:r w:rsidRPr="00471567" w:rsidDel="00471567">
          <w:rPr>
            <w:rFonts w:ascii="Gill Sans MT" w:hAnsi="Gill Sans MT"/>
            <w:u w:val="single"/>
            <w:rPrChange w:id="44" w:author="Michael Bediako" w:date="2019-04-16T00:19:00Z">
              <w:rPr>
                <w:u w:val="single"/>
              </w:rPr>
            </w:rPrChange>
          </w:rPr>
          <w:delText>Available Scholarships:</w:delText>
        </w:r>
      </w:del>
    </w:p>
    <w:p w14:paraId="6FE77A48" w14:textId="77A99175" w:rsidR="00E453E2" w:rsidRPr="00471567" w:rsidDel="00471567" w:rsidRDefault="00E453E2">
      <w:pPr>
        <w:pStyle w:val="BodyText"/>
        <w:rPr>
          <w:del w:id="45" w:author="Michael Bediako" w:date="2019-04-16T00:17:00Z"/>
          <w:rFonts w:ascii="Gill Sans MT" w:hAnsi="Gill Sans MT"/>
          <w:sz w:val="16"/>
          <w:rPrChange w:id="46" w:author="Michael Bediako" w:date="2019-04-16T00:19:00Z">
            <w:rPr>
              <w:del w:id="47" w:author="Michael Bediako" w:date="2019-04-16T00:17:00Z"/>
              <w:sz w:val="16"/>
            </w:rPr>
          </w:rPrChange>
        </w:rPr>
      </w:pPr>
    </w:p>
    <w:p w14:paraId="1E4B1FF5" w14:textId="4F228700" w:rsidR="00E453E2" w:rsidRPr="00471567" w:rsidDel="00471567" w:rsidRDefault="00E94048">
      <w:pPr>
        <w:pStyle w:val="Heading3"/>
        <w:numPr>
          <w:ilvl w:val="0"/>
          <w:numId w:val="3"/>
        </w:numPr>
        <w:tabs>
          <w:tab w:val="left" w:pos="861"/>
        </w:tabs>
        <w:spacing w:before="93"/>
        <w:rPr>
          <w:del w:id="48" w:author="Michael Bediako" w:date="2019-04-16T00:17:00Z"/>
          <w:rFonts w:ascii="Gill Sans MT" w:hAnsi="Gill Sans MT"/>
          <w:u w:val="none"/>
          <w:rPrChange w:id="49" w:author="Michael Bediako" w:date="2019-04-16T00:19:00Z">
            <w:rPr>
              <w:del w:id="50" w:author="Michael Bediako" w:date="2019-04-16T00:17:00Z"/>
              <w:u w:val="none"/>
            </w:rPr>
          </w:rPrChange>
        </w:rPr>
      </w:pPr>
      <w:del w:id="51" w:author="Michael Bediako" w:date="2019-04-16T00:17:00Z">
        <w:r w:rsidRPr="00471567" w:rsidDel="00471567">
          <w:rPr>
            <w:rFonts w:ascii="Gill Sans MT" w:hAnsi="Gill Sans MT"/>
            <w:u w:val="thick"/>
            <w:rPrChange w:id="52" w:author="Michael Bediako" w:date="2019-04-16T00:19:00Z">
              <w:rPr>
                <w:u w:val="thick"/>
              </w:rPr>
            </w:rPrChange>
          </w:rPr>
          <w:delText>Two (2)for students who wants to pursue</w:delText>
        </w:r>
        <w:r w:rsidRPr="00471567" w:rsidDel="00471567">
          <w:rPr>
            <w:rFonts w:ascii="Gill Sans MT" w:hAnsi="Gill Sans MT"/>
            <w:spacing w:val="-13"/>
            <w:u w:val="thick"/>
            <w:rPrChange w:id="53" w:author="Michael Bediako" w:date="2019-04-16T00:19:00Z">
              <w:rPr>
                <w:spacing w:val="-13"/>
                <w:u w:val="thick"/>
              </w:rPr>
            </w:rPrChange>
          </w:rPr>
          <w:delText xml:space="preserve"> </w:delText>
        </w:r>
        <w:r w:rsidRPr="00471567" w:rsidDel="00471567">
          <w:rPr>
            <w:rFonts w:ascii="Gill Sans MT" w:hAnsi="Gill Sans MT"/>
            <w:u w:val="thick"/>
            <w:rPrChange w:id="54" w:author="Michael Bediako" w:date="2019-04-16T00:19:00Z">
              <w:rPr>
                <w:u w:val="thick"/>
              </w:rPr>
            </w:rPrChange>
          </w:rPr>
          <w:delText>medicine.</w:delText>
        </w:r>
      </w:del>
    </w:p>
    <w:p w14:paraId="4315C0F6" w14:textId="2E187771" w:rsidR="00E453E2" w:rsidRPr="00471567" w:rsidDel="00471567" w:rsidRDefault="00E94048">
      <w:pPr>
        <w:pStyle w:val="ListParagraph"/>
        <w:numPr>
          <w:ilvl w:val="0"/>
          <w:numId w:val="3"/>
        </w:numPr>
        <w:tabs>
          <w:tab w:val="left" w:pos="861"/>
        </w:tabs>
        <w:spacing w:before="2" w:line="251" w:lineRule="exact"/>
        <w:rPr>
          <w:del w:id="55" w:author="Michael Bediako" w:date="2019-04-16T00:17:00Z"/>
          <w:rFonts w:ascii="Gill Sans MT" w:hAnsi="Gill Sans MT"/>
          <w:b/>
          <w:i/>
          <w:rPrChange w:id="56" w:author="Michael Bediako" w:date="2019-04-16T00:19:00Z">
            <w:rPr>
              <w:del w:id="57" w:author="Michael Bediako" w:date="2019-04-16T00:17:00Z"/>
              <w:b/>
              <w:i/>
            </w:rPr>
          </w:rPrChange>
        </w:rPr>
      </w:pPr>
      <w:del w:id="58" w:author="Michael Bediako" w:date="2019-04-16T00:17:00Z">
        <w:r w:rsidRPr="00471567" w:rsidDel="00471567">
          <w:rPr>
            <w:rFonts w:ascii="Gill Sans MT" w:hAnsi="Gill Sans MT"/>
            <w:b/>
            <w:i/>
            <w:u w:val="thick"/>
            <w:rPrChange w:id="59" w:author="Michael Bediako" w:date="2019-04-16T00:19:00Z">
              <w:rPr>
                <w:b/>
                <w:i/>
                <w:u w:val="thick"/>
              </w:rPr>
            </w:rPrChange>
          </w:rPr>
          <w:delText>Two(2) for students who will pursue Technical</w:delText>
        </w:r>
        <w:r w:rsidRPr="00471567" w:rsidDel="00471567">
          <w:rPr>
            <w:rFonts w:ascii="Gill Sans MT" w:hAnsi="Gill Sans MT"/>
            <w:b/>
            <w:i/>
            <w:spacing w:val="-10"/>
            <w:u w:val="thick"/>
            <w:rPrChange w:id="60" w:author="Michael Bediako" w:date="2019-04-16T00:19:00Z">
              <w:rPr>
                <w:b/>
                <w:i/>
                <w:spacing w:val="-10"/>
                <w:u w:val="thick"/>
              </w:rPr>
            </w:rPrChange>
          </w:rPr>
          <w:delText xml:space="preserve"> </w:delText>
        </w:r>
        <w:r w:rsidRPr="00471567" w:rsidDel="00471567">
          <w:rPr>
            <w:rFonts w:ascii="Gill Sans MT" w:hAnsi="Gill Sans MT"/>
            <w:b/>
            <w:i/>
            <w:u w:val="thick"/>
            <w:rPrChange w:id="61" w:author="Michael Bediako" w:date="2019-04-16T00:19:00Z">
              <w:rPr>
                <w:b/>
                <w:i/>
                <w:u w:val="thick"/>
              </w:rPr>
            </w:rPrChange>
          </w:rPr>
          <w:delText>Course.</w:delText>
        </w:r>
      </w:del>
    </w:p>
    <w:p w14:paraId="349877BB" w14:textId="30CE0E5A" w:rsidR="00E453E2" w:rsidRPr="00471567" w:rsidDel="00471567" w:rsidRDefault="00E94048">
      <w:pPr>
        <w:pStyle w:val="ListParagraph"/>
        <w:numPr>
          <w:ilvl w:val="0"/>
          <w:numId w:val="3"/>
        </w:numPr>
        <w:tabs>
          <w:tab w:val="left" w:pos="861"/>
        </w:tabs>
        <w:spacing w:line="251" w:lineRule="exact"/>
        <w:rPr>
          <w:del w:id="62" w:author="Michael Bediako" w:date="2019-04-16T00:17:00Z"/>
          <w:rFonts w:ascii="Gill Sans MT" w:hAnsi="Gill Sans MT"/>
          <w:b/>
          <w:i/>
          <w:rPrChange w:id="63" w:author="Michael Bediako" w:date="2019-04-16T00:19:00Z">
            <w:rPr>
              <w:del w:id="64" w:author="Michael Bediako" w:date="2019-04-16T00:17:00Z"/>
              <w:b/>
              <w:i/>
            </w:rPr>
          </w:rPrChange>
        </w:rPr>
      </w:pPr>
      <w:del w:id="65" w:author="Michael Bediako" w:date="2019-04-16T00:17:00Z">
        <w:r w:rsidRPr="00471567" w:rsidDel="00471567">
          <w:rPr>
            <w:rFonts w:ascii="Gill Sans MT" w:hAnsi="Gill Sans MT"/>
            <w:b/>
            <w:i/>
            <w:u w:val="thick"/>
            <w:rPrChange w:id="66" w:author="Michael Bediako" w:date="2019-04-16T00:19:00Z">
              <w:rPr>
                <w:b/>
                <w:i/>
                <w:u w:val="thick"/>
              </w:rPr>
            </w:rPrChange>
          </w:rPr>
          <w:delText>One(1) for student who will pursue Ghanaian Language (Akuapem</w:delText>
        </w:r>
        <w:r w:rsidRPr="00471567" w:rsidDel="00471567">
          <w:rPr>
            <w:rFonts w:ascii="Gill Sans MT" w:hAnsi="Gill Sans MT"/>
            <w:b/>
            <w:i/>
            <w:spacing w:val="-2"/>
            <w:u w:val="thick"/>
            <w:rPrChange w:id="67" w:author="Michael Bediako" w:date="2019-04-16T00:19:00Z">
              <w:rPr>
                <w:b/>
                <w:i/>
                <w:spacing w:val="-2"/>
                <w:u w:val="thick"/>
              </w:rPr>
            </w:rPrChange>
          </w:rPr>
          <w:delText xml:space="preserve"> </w:delText>
        </w:r>
        <w:r w:rsidRPr="00471567" w:rsidDel="00471567">
          <w:rPr>
            <w:rFonts w:ascii="Gill Sans MT" w:hAnsi="Gill Sans MT"/>
            <w:b/>
            <w:i/>
            <w:u w:val="thick"/>
            <w:rPrChange w:id="68" w:author="Michael Bediako" w:date="2019-04-16T00:19:00Z">
              <w:rPr>
                <w:b/>
                <w:i/>
                <w:u w:val="thick"/>
              </w:rPr>
            </w:rPrChange>
          </w:rPr>
          <w:delText>Twi)</w:delText>
        </w:r>
      </w:del>
    </w:p>
    <w:p w14:paraId="58361D05" w14:textId="622B4D39" w:rsidR="00E453E2" w:rsidRPr="00471567" w:rsidDel="00471567" w:rsidRDefault="00E94048">
      <w:pPr>
        <w:pStyle w:val="ListParagraph"/>
        <w:numPr>
          <w:ilvl w:val="0"/>
          <w:numId w:val="3"/>
        </w:numPr>
        <w:tabs>
          <w:tab w:val="left" w:pos="861"/>
        </w:tabs>
        <w:spacing w:before="2"/>
        <w:rPr>
          <w:del w:id="69" w:author="Michael Bediako" w:date="2019-04-16T00:17:00Z"/>
          <w:rFonts w:ascii="Gill Sans MT" w:hAnsi="Gill Sans MT"/>
          <w:b/>
          <w:i/>
          <w:rPrChange w:id="70" w:author="Michael Bediako" w:date="2019-04-16T00:19:00Z">
            <w:rPr>
              <w:del w:id="71" w:author="Michael Bediako" w:date="2019-04-16T00:17:00Z"/>
              <w:b/>
              <w:i/>
            </w:rPr>
          </w:rPrChange>
        </w:rPr>
      </w:pPr>
      <w:del w:id="72" w:author="Michael Bediako" w:date="2019-04-16T00:17:00Z">
        <w:r w:rsidRPr="00471567" w:rsidDel="00471567">
          <w:rPr>
            <w:rFonts w:ascii="Gill Sans MT" w:hAnsi="Gill Sans MT"/>
            <w:b/>
            <w:i/>
            <w:u w:val="thick"/>
            <w:rPrChange w:id="73" w:author="Michael Bediako" w:date="2019-04-16T00:19:00Z">
              <w:rPr>
                <w:b/>
                <w:i/>
                <w:u w:val="thick"/>
              </w:rPr>
            </w:rPrChange>
          </w:rPr>
          <w:delText>Two(2) for students who will pursue any other course apart from (1,2 or</w:delText>
        </w:r>
        <w:r w:rsidRPr="00471567" w:rsidDel="00471567">
          <w:rPr>
            <w:rFonts w:ascii="Gill Sans MT" w:hAnsi="Gill Sans MT"/>
            <w:b/>
            <w:i/>
            <w:spacing w:val="-10"/>
            <w:u w:val="thick"/>
            <w:rPrChange w:id="74" w:author="Michael Bediako" w:date="2019-04-16T00:19:00Z">
              <w:rPr>
                <w:b/>
                <w:i/>
                <w:spacing w:val="-10"/>
                <w:u w:val="thick"/>
              </w:rPr>
            </w:rPrChange>
          </w:rPr>
          <w:delText xml:space="preserve"> </w:delText>
        </w:r>
        <w:r w:rsidRPr="00471567" w:rsidDel="00471567">
          <w:rPr>
            <w:rFonts w:ascii="Gill Sans MT" w:hAnsi="Gill Sans MT"/>
            <w:b/>
            <w:i/>
            <w:u w:val="thick"/>
            <w:rPrChange w:id="75" w:author="Michael Bediako" w:date="2019-04-16T00:19:00Z">
              <w:rPr>
                <w:b/>
                <w:i/>
                <w:u w:val="thick"/>
              </w:rPr>
            </w:rPrChange>
          </w:rPr>
          <w:delText>3)</w:delText>
        </w:r>
      </w:del>
    </w:p>
    <w:p w14:paraId="2F042BB9" w14:textId="49C517AB" w:rsidR="00E453E2" w:rsidRPr="00471567" w:rsidDel="00471567" w:rsidRDefault="00E94048">
      <w:pPr>
        <w:pStyle w:val="ListParagraph"/>
        <w:numPr>
          <w:ilvl w:val="0"/>
          <w:numId w:val="3"/>
        </w:numPr>
        <w:tabs>
          <w:tab w:val="left" w:pos="861"/>
        </w:tabs>
        <w:spacing w:before="2"/>
        <w:rPr>
          <w:del w:id="76" w:author="Michael Bediako" w:date="2019-04-16T00:17:00Z"/>
          <w:rFonts w:ascii="Gill Sans MT" w:hAnsi="Gill Sans MT"/>
          <w:b/>
          <w:i/>
          <w:rPrChange w:id="77" w:author="Michael Bediako" w:date="2019-04-16T00:19:00Z">
            <w:rPr>
              <w:del w:id="78" w:author="Michael Bediako" w:date="2019-04-16T00:17:00Z"/>
              <w:b/>
              <w:i/>
            </w:rPr>
          </w:rPrChange>
        </w:rPr>
      </w:pPr>
      <w:del w:id="79" w:author="Michael Bediako" w:date="2019-04-16T00:17:00Z">
        <w:r w:rsidRPr="00471567" w:rsidDel="00471567">
          <w:rPr>
            <w:rFonts w:ascii="Gill Sans MT" w:hAnsi="Gill Sans MT"/>
            <w:b/>
            <w:i/>
            <w:u w:val="thick"/>
            <w:rPrChange w:id="80" w:author="Michael Bediako" w:date="2019-04-16T00:19:00Z">
              <w:rPr>
                <w:b/>
                <w:i/>
                <w:u w:val="thick"/>
              </w:rPr>
            </w:rPrChange>
          </w:rPr>
          <w:delText>Three(3)for Female students who will pursue the above (1,2,3 or</w:delText>
        </w:r>
        <w:r w:rsidRPr="00471567" w:rsidDel="00471567">
          <w:rPr>
            <w:rFonts w:ascii="Gill Sans MT" w:hAnsi="Gill Sans MT"/>
            <w:b/>
            <w:i/>
            <w:spacing w:val="-15"/>
            <w:u w:val="thick"/>
            <w:rPrChange w:id="81" w:author="Michael Bediako" w:date="2019-04-16T00:19:00Z">
              <w:rPr>
                <w:b/>
                <w:i/>
                <w:spacing w:val="-15"/>
                <w:u w:val="thick"/>
              </w:rPr>
            </w:rPrChange>
          </w:rPr>
          <w:delText xml:space="preserve"> </w:delText>
        </w:r>
        <w:r w:rsidRPr="00471567" w:rsidDel="00471567">
          <w:rPr>
            <w:rFonts w:ascii="Gill Sans MT" w:hAnsi="Gill Sans MT"/>
            <w:b/>
            <w:i/>
            <w:u w:val="thick"/>
            <w:rPrChange w:id="82" w:author="Michael Bediako" w:date="2019-04-16T00:19:00Z">
              <w:rPr>
                <w:b/>
                <w:i/>
                <w:u w:val="thick"/>
              </w:rPr>
            </w:rPrChange>
          </w:rPr>
          <w:delText>4)</w:delText>
        </w:r>
      </w:del>
    </w:p>
    <w:p w14:paraId="4E0E290E" w14:textId="77777777" w:rsidR="00E453E2" w:rsidRPr="00471567" w:rsidRDefault="00E453E2">
      <w:pPr>
        <w:pStyle w:val="BodyText"/>
        <w:rPr>
          <w:rFonts w:ascii="Gill Sans MT" w:hAnsi="Gill Sans MT"/>
          <w:b/>
          <w:i/>
          <w:sz w:val="20"/>
          <w:rPrChange w:id="83" w:author="Michael Bediako" w:date="2019-04-16T00:19:00Z">
            <w:rPr>
              <w:b/>
              <w:i/>
              <w:sz w:val="20"/>
            </w:rPr>
          </w:rPrChange>
        </w:rPr>
      </w:pPr>
    </w:p>
    <w:p w14:paraId="1049D78E" w14:textId="77777777" w:rsidR="00E453E2" w:rsidRPr="00471567" w:rsidRDefault="00E453E2">
      <w:pPr>
        <w:pStyle w:val="BodyText"/>
        <w:rPr>
          <w:rFonts w:ascii="Gill Sans MT" w:hAnsi="Gill Sans MT"/>
          <w:b/>
          <w:i/>
          <w:sz w:val="20"/>
          <w:rPrChange w:id="84" w:author="Michael Bediako" w:date="2019-04-16T00:19:00Z">
            <w:rPr>
              <w:b/>
              <w:i/>
              <w:sz w:val="20"/>
            </w:rPr>
          </w:rPrChange>
        </w:rPr>
      </w:pPr>
    </w:p>
    <w:p w14:paraId="7BDF116A" w14:textId="77777777" w:rsidR="00E453E2" w:rsidRPr="00471567" w:rsidRDefault="00E453E2">
      <w:pPr>
        <w:pStyle w:val="BodyText"/>
        <w:spacing w:before="4"/>
        <w:rPr>
          <w:rFonts w:ascii="Gill Sans MT" w:hAnsi="Gill Sans MT"/>
          <w:b/>
          <w:i/>
          <w:sz w:val="24"/>
          <w:rPrChange w:id="85" w:author="Michael Bediako" w:date="2019-04-16T00:19:00Z">
            <w:rPr>
              <w:b/>
              <w:i/>
              <w:sz w:val="24"/>
            </w:rPr>
          </w:rPrChange>
        </w:rPr>
      </w:pPr>
    </w:p>
    <w:p w14:paraId="37ABFD81" w14:textId="77777777" w:rsidR="00E453E2" w:rsidRPr="00471567" w:rsidRDefault="00E94048">
      <w:pPr>
        <w:pStyle w:val="BodyText"/>
        <w:spacing w:before="93"/>
        <w:ind w:left="140"/>
        <w:rPr>
          <w:rFonts w:ascii="Gill Sans MT" w:hAnsi="Gill Sans MT"/>
          <w:rPrChange w:id="86" w:author="Michael Bediako" w:date="2019-04-16T00:19:00Z">
            <w:rPr/>
          </w:rPrChange>
        </w:rPr>
      </w:pPr>
      <w:bookmarkStart w:id="87" w:name="Program_Guidelines_&amp;_Priorities:"/>
      <w:bookmarkEnd w:id="87"/>
      <w:r w:rsidRPr="00471567">
        <w:rPr>
          <w:rFonts w:ascii="Gill Sans MT" w:hAnsi="Gill Sans MT"/>
          <w:u w:val="single"/>
          <w:rPrChange w:id="88" w:author="Michael Bediako" w:date="2019-04-16T00:19:00Z">
            <w:rPr>
              <w:u w:val="single"/>
            </w:rPr>
          </w:rPrChange>
        </w:rPr>
        <w:t>Program Guidelines &amp; Priorities:</w:t>
      </w:r>
    </w:p>
    <w:p w14:paraId="5C290A37" w14:textId="77777777" w:rsidR="00E453E2" w:rsidRPr="00471567" w:rsidRDefault="00E453E2">
      <w:pPr>
        <w:pStyle w:val="BodyText"/>
        <w:spacing w:before="5"/>
        <w:rPr>
          <w:rFonts w:ascii="Gill Sans MT" w:hAnsi="Gill Sans MT"/>
          <w:sz w:val="16"/>
          <w:rPrChange w:id="89" w:author="Michael Bediako" w:date="2019-04-16T00:19:00Z">
            <w:rPr>
              <w:sz w:val="16"/>
            </w:rPr>
          </w:rPrChange>
        </w:rPr>
      </w:pPr>
    </w:p>
    <w:p w14:paraId="2D79BD58" w14:textId="0F337E88" w:rsidR="00E453E2" w:rsidRPr="00471567" w:rsidRDefault="00E94048">
      <w:pPr>
        <w:pStyle w:val="ListParagraph"/>
        <w:numPr>
          <w:ilvl w:val="0"/>
          <w:numId w:val="2"/>
        </w:numPr>
        <w:tabs>
          <w:tab w:val="left" w:pos="285"/>
        </w:tabs>
        <w:spacing w:before="93"/>
        <w:ind w:firstLine="0"/>
        <w:rPr>
          <w:ins w:id="90" w:author="Michael Bediako" w:date="2019-04-16T00:19:00Z"/>
          <w:rFonts w:ascii="Gill Sans MT" w:hAnsi="Gill Sans MT"/>
          <w:rPrChange w:id="91" w:author="Michael Bediako" w:date="2019-04-16T00:19:00Z">
            <w:rPr>
              <w:ins w:id="92" w:author="Michael Bediako" w:date="2019-04-16T00:19:00Z"/>
            </w:rPr>
          </w:rPrChange>
        </w:rPr>
      </w:pPr>
      <w:r w:rsidRPr="00471567">
        <w:rPr>
          <w:rFonts w:ascii="Gill Sans MT" w:hAnsi="Gill Sans MT"/>
          <w:rPrChange w:id="93" w:author="Michael Bediako" w:date="2019-04-16T00:19:00Z">
            <w:rPr/>
          </w:rPrChange>
        </w:rPr>
        <w:t>Applicants must</w:t>
      </w:r>
      <w:ins w:id="94" w:author="Michael Bediako" w:date="2019-04-16T00:19:00Z">
        <w:r w:rsidR="00471567" w:rsidRPr="00471567">
          <w:rPr>
            <w:rFonts w:ascii="Gill Sans MT" w:hAnsi="Gill Sans MT"/>
            <w:rPrChange w:id="95" w:author="Michael Bediako" w:date="2019-04-16T00:19:00Z">
              <w:rPr/>
            </w:rPrChange>
          </w:rPr>
          <w:t>:</w:t>
        </w:r>
      </w:ins>
      <w:del w:id="96" w:author="Michael Bediako" w:date="2019-04-16T00:19:00Z">
        <w:r w:rsidRPr="00471567" w:rsidDel="00471567">
          <w:rPr>
            <w:rFonts w:ascii="Gill Sans MT" w:hAnsi="Gill Sans MT"/>
            <w:rPrChange w:id="97" w:author="Michael Bediako" w:date="2019-04-16T00:19:00Z">
              <w:rPr/>
            </w:rPrChange>
          </w:rPr>
          <w:delText xml:space="preserve"> have a minimum 6 As in WASSEC and plan to attend a Public University or Technical University</w:delText>
        </w:r>
        <w:r w:rsidRPr="00471567" w:rsidDel="00471567">
          <w:rPr>
            <w:rFonts w:ascii="Gill Sans MT" w:hAnsi="Gill Sans MT"/>
            <w:spacing w:val="-44"/>
            <w:rPrChange w:id="98" w:author="Michael Bediako" w:date="2019-04-16T00:19:00Z">
              <w:rPr>
                <w:spacing w:val="-44"/>
              </w:rPr>
            </w:rPrChange>
          </w:rPr>
          <w:delText xml:space="preserve"> </w:delText>
        </w:r>
        <w:r w:rsidRPr="00471567" w:rsidDel="00471567">
          <w:rPr>
            <w:rFonts w:ascii="Gill Sans MT" w:hAnsi="Gill Sans MT"/>
            <w:rPrChange w:id="99" w:author="Michael Bediako" w:date="2019-04-16T00:19:00Z">
              <w:rPr/>
            </w:rPrChange>
          </w:rPr>
          <w:delText>.</w:delText>
        </w:r>
      </w:del>
    </w:p>
    <w:p w14:paraId="0379D663" w14:textId="725DA629" w:rsidR="004D0D3E" w:rsidRPr="004D0D3E" w:rsidRDefault="00471567">
      <w:pPr>
        <w:pStyle w:val="ListParagraph"/>
        <w:numPr>
          <w:ilvl w:val="0"/>
          <w:numId w:val="8"/>
        </w:numPr>
        <w:tabs>
          <w:tab w:val="left" w:pos="285"/>
        </w:tabs>
        <w:spacing w:before="93"/>
        <w:rPr>
          <w:ins w:id="100" w:author="Michael Bediako" w:date="2019-04-16T00:19:00Z"/>
          <w:rFonts w:ascii="Gill Sans MT" w:hAnsi="Gill Sans MT"/>
          <w:rPrChange w:id="101" w:author="USER" w:date="2025-01-13T11:45:00Z" w16du:dateUtc="2025-01-13T11:45:00Z">
            <w:rPr>
              <w:ins w:id="102" w:author="Michael Bediako" w:date="2019-04-16T00:19:00Z"/>
            </w:rPr>
          </w:rPrChange>
        </w:rPr>
        <w:pPrChange w:id="103" w:author="USER" w:date="2025-01-13T11:45:00Z" w16du:dateUtc="2025-01-13T11:45:00Z">
          <w:pPr>
            <w:pStyle w:val="ListParagraph"/>
            <w:numPr>
              <w:ilvl w:val="1"/>
              <w:numId w:val="2"/>
            </w:numPr>
            <w:tabs>
              <w:tab w:val="left" w:pos="285"/>
            </w:tabs>
            <w:spacing w:before="93"/>
            <w:ind w:left="1306" w:hanging="145"/>
          </w:pPr>
        </w:pPrChange>
      </w:pPr>
      <w:ins w:id="104" w:author="Michael Bediako" w:date="2019-04-16T00:19:00Z">
        <w:r w:rsidRPr="00471567">
          <w:rPr>
            <w:rFonts w:ascii="Gill Sans MT" w:hAnsi="Gill Sans MT"/>
            <w:rPrChange w:id="105" w:author="Michael Bediako" w:date="2019-04-16T00:20:00Z">
              <w:rPr/>
            </w:rPrChange>
          </w:rPr>
          <w:t>Be a native of Akuapem</w:t>
        </w:r>
      </w:ins>
      <w:ins w:id="106" w:author="USER" w:date="2025-01-13T11:45:00Z" w16du:dateUtc="2025-01-13T11:45:00Z">
        <w:r w:rsidR="004D0D3E">
          <w:rPr>
            <w:rFonts w:ascii="Gill Sans MT" w:hAnsi="Gill Sans MT"/>
          </w:rPr>
          <w:t xml:space="preserve"> or have excellent grades if beyond Akuapem</w:t>
        </w:r>
      </w:ins>
      <w:ins w:id="107" w:author="USER" w:date="2025-01-13T11:46:00Z" w16du:dateUtc="2025-01-13T11:46:00Z">
        <w:r w:rsidR="004D0D3E">
          <w:rPr>
            <w:rFonts w:ascii="Gill Sans MT" w:hAnsi="Gill Sans MT"/>
          </w:rPr>
          <w:t>.</w:t>
        </w:r>
      </w:ins>
      <w:ins w:id="108" w:author="Michael Bediako" w:date="2019-04-16T00:19:00Z">
        <w:del w:id="109" w:author="USER" w:date="2025-01-13T11:45:00Z" w16du:dateUtc="2025-01-13T11:45:00Z">
          <w:r w:rsidRPr="00471567" w:rsidDel="004D0D3E">
            <w:rPr>
              <w:rFonts w:ascii="Gill Sans MT" w:hAnsi="Gill Sans MT"/>
              <w:rPrChange w:id="110" w:author="Michael Bediako" w:date="2019-04-16T00:20:00Z">
                <w:rPr/>
              </w:rPrChange>
            </w:rPr>
            <w:delText>.</w:delText>
          </w:r>
        </w:del>
      </w:ins>
    </w:p>
    <w:p w14:paraId="2C6D990B" w14:textId="413324A4" w:rsidR="00471567" w:rsidRPr="00471567" w:rsidRDefault="00471567">
      <w:pPr>
        <w:pStyle w:val="ListParagraph"/>
        <w:numPr>
          <w:ilvl w:val="0"/>
          <w:numId w:val="8"/>
        </w:numPr>
        <w:tabs>
          <w:tab w:val="left" w:pos="285"/>
        </w:tabs>
        <w:spacing w:before="93"/>
        <w:rPr>
          <w:ins w:id="111" w:author="Michael Bediako" w:date="2019-04-16T00:19:00Z"/>
          <w:rFonts w:ascii="Gill Sans MT" w:hAnsi="Gill Sans MT"/>
          <w:rPrChange w:id="112" w:author="Michael Bediako" w:date="2019-04-16T00:20:00Z">
            <w:rPr>
              <w:ins w:id="113" w:author="Michael Bediako" w:date="2019-04-16T00:19:00Z"/>
            </w:rPr>
          </w:rPrChange>
        </w:rPr>
        <w:pPrChange w:id="114" w:author="Michael Bediako" w:date="2019-04-16T00:20:00Z">
          <w:pPr>
            <w:pStyle w:val="ListParagraph"/>
            <w:numPr>
              <w:ilvl w:val="1"/>
              <w:numId w:val="2"/>
            </w:numPr>
            <w:tabs>
              <w:tab w:val="left" w:pos="285"/>
            </w:tabs>
            <w:spacing w:before="93"/>
            <w:ind w:left="1306" w:hanging="145"/>
          </w:pPr>
        </w:pPrChange>
      </w:pPr>
      <w:ins w:id="115" w:author="Michael Bediako" w:date="2019-04-16T00:19:00Z">
        <w:r w:rsidRPr="00471567">
          <w:rPr>
            <w:rFonts w:ascii="Gill Sans MT" w:hAnsi="Gill Sans MT"/>
            <w:rPrChange w:id="116" w:author="Michael Bediako" w:date="2019-04-16T00:20:00Z">
              <w:rPr/>
            </w:rPrChange>
          </w:rPr>
          <w:t>Have gained admission to a public university.</w:t>
        </w:r>
      </w:ins>
    </w:p>
    <w:p w14:paraId="4589D962" w14:textId="3E003B4A" w:rsidR="00471567" w:rsidRPr="00471567" w:rsidDel="00471567" w:rsidRDefault="00471567">
      <w:pPr>
        <w:pStyle w:val="ListParagraph"/>
        <w:numPr>
          <w:ilvl w:val="0"/>
          <w:numId w:val="8"/>
        </w:numPr>
        <w:tabs>
          <w:tab w:val="left" w:pos="285"/>
        </w:tabs>
        <w:spacing w:before="93"/>
        <w:rPr>
          <w:del w:id="117" w:author="Michael Bediako" w:date="2019-04-16T00:21:00Z"/>
          <w:rFonts w:ascii="Gill Sans MT" w:hAnsi="Gill Sans MT"/>
          <w:rPrChange w:id="118" w:author="Michael Bediako" w:date="2019-04-16T00:20:00Z">
            <w:rPr>
              <w:del w:id="119" w:author="Michael Bediako" w:date="2019-04-16T00:21:00Z"/>
            </w:rPr>
          </w:rPrChange>
        </w:rPr>
        <w:pPrChange w:id="120" w:author="Michael Bediako" w:date="2019-04-16T00:20:00Z">
          <w:pPr>
            <w:pStyle w:val="ListParagraph"/>
            <w:numPr>
              <w:numId w:val="2"/>
            </w:numPr>
            <w:tabs>
              <w:tab w:val="left" w:pos="285"/>
            </w:tabs>
            <w:spacing w:before="93"/>
            <w:ind w:left="140" w:firstLine="0"/>
          </w:pPr>
        </w:pPrChange>
      </w:pPr>
      <w:ins w:id="121" w:author="Michael Bediako" w:date="2019-04-16T00:19:00Z">
        <w:r w:rsidRPr="00471567">
          <w:rPr>
            <w:rFonts w:ascii="Gill Sans MT" w:hAnsi="Gill Sans MT"/>
            <w:rPrChange w:id="122" w:author="Michael Bediako" w:date="2019-04-16T00:20:00Z">
              <w:rPr/>
            </w:rPrChange>
          </w:rPr>
          <w:t>Show demonstrable need for support with a personal statement.</w:t>
        </w:r>
      </w:ins>
    </w:p>
    <w:p w14:paraId="326198E2" w14:textId="77777777" w:rsidR="00E453E2" w:rsidRPr="00471567" w:rsidRDefault="00E453E2">
      <w:pPr>
        <w:pStyle w:val="ListParagraph"/>
        <w:numPr>
          <w:ilvl w:val="0"/>
          <w:numId w:val="8"/>
        </w:numPr>
        <w:tabs>
          <w:tab w:val="left" w:pos="285"/>
        </w:tabs>
        <w:spacing w:before="93"/>
        <w:rPr>
          <w:rFonts w:ascii="Gill Sans MT" w:hAnsi="Gill Sans MT"/>
          <w:sz w:val="24"/>
          <w:rPrChange w:id="123" w:author="Michael Bediako" w:date="2019-04-16T00:21:00Z">
            <w:rPr>
              <w:sz w:val="24"/>
            </w:rPr>
          </w:rPrChange>
        </w:rPr>
        <w:pPrChange w:id="124" w:author="Michael Bediako" w:date="2019-04-16T00:21:00Z">
          <w:pPr>
            <w:pStyle w:val="BodyText"/>
            <w:spacing w:before="1"/>
          </w:pPr>
        </w:pPrChange>
      </w:pPr>
    </w:p>
    <w:p w14:paraId="6532ED9E" w14:textId="46B3DF90" w:rsidR="00E453E2" w:rsidRPr="00471567" w:rsidDel="00471567" w:rsidRDefault="00E94048">
      <w:pPr>
        <w:pStyle w:val="ListParagraph"/>
        <w:numPr>
          <w:ilvl w:val="0"/>
          <w:numId w:val="2"/>
        </w:numPr>
        <w:tabs>
          <w:tab w:val="left" w:pos="285"/>
        </w:tabs>
        <w:ind w:right="153" w:firstLine="0"/>
        <w:rPr>
          <w:moveFrom w:id="125" w:author="Michael Bediako" w:date="2019-04-16T00:22:00Z"/>
          <w:rFonts w:ascii="Gill Sans MT" w:hAnsi="Gill Sans MT"/>
          <w:rPrChange w:id="126" w:author="Michael Bediako" w:date="2019-04-16T00:19:00Z">
            <w:rPr>
              <w:moveFrom w:id="127" w:author="Michael Bediako" w:date="2019-04-16T00:22:00Z"/>
            </w:rPr>
          </w:rPrChange>
        </w:rPr>
      </w:pPr>
      <w:moveFromRangeStart w:id="128" w:author="Michael Bediako" w:date="2019-04-16T00:22:00Z" w:name="move6266536"/>
      <w:moveFrom w:id="129" w:author="Michael Bediako" w:date="2019-04-16T00:22:00Z">
        <w:r w:rsidRPr="00471567" w:rsidDel="00471567">
          <w:rPr>
            <w:rFonts w:ascii="Gill Sans MT" w:hAnsi="Gill Sans MT"/>
            <w:rPrChange w:id="130" w:author="Michael Bediako" w:date="2019-04-16T00:19:00Z">
              <w:rPr/>
            </w:rPrChange>
          </w:rPr>
          <w:t xml:space="preserve">Scholarship funds will be paid </w:t>
        </w:r>
        <w:r w:rsidRPr="00471567" w:rsidDel="00471567">
          <w:rPr>
            <w:rFonts w:ascii="Gill Sans MT" w:hAnsi="Gill Sans MT"/>
            <w:b/>
            <w:i/>
            <w:rPrChange w:id="131" w:author="Michael Bediako" w:date="2019-04-16T00:19:00Z">
              <w:rPr>
                <w:b/>
                <w:i/>
              </w:rPr>
            </w:rPrChange>
          </w:rPr>
          <w:t xml:space="preserve">in September 2019 or January 2020 for the second semester of the student’s first year </w:t>
        </w:r>
        <w:r w:rsidRPr="00471567" w:rsidDel="00471567">
          <w:rPr>
            <w:rFonts w:ascii="Gill Sans MT" w:hAnsi="Gill Sans MT"/>
            <w:b/>
            <w:rPrChange w:id="132" w:author="Michael Bediako" w:date="2019-04-16T00:19:00Z">
              <w:rPr>
                <w:b/>
              </w:rPr>
            </w:rPrChange>
          </w:rPr>
          <w:t xml:space="preserve">directly to the University </w:t>
        </w:r>
        <w:r w:rsidRPr="00471567" w:rsidDel="00471567">
          <w:rPr>
            <w:rFonts w:ascii="Gill Sans MT" w:hAnsi="Gill Sans MT"/>
            <w:rPrChange w:id="133" w:author="Michael Bediako" w:date="2019-04-16T00:19:00Z">
              <w:rPr/>
            </w:rPrChange>
          </w:rPr>
          <w:t>and not to the student. It will be the student’s responsibility to submit to the Foundation</w:t>
        </w:r>
        <w:r w:rsidRPr="00471567" w:rsidDel="00471567">
          <w:rPr>
            <w:rFonts w:ascii="Gill Sans MT" w:hAnsi="Gill Sans MT"/>
            <w:spacing w:val="-2"/>
            <w:rPrChange w:id="134" w:author="Michael Bediako" w:date="2019-04-16T00:19:00Z">
              <w:rPr>
                <w:spacing w:val="-2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35" w:author="Michael Bediako" w:date="2019-04-16T00:19:00Z">
              <w:rPr/>
            </w:rPrChange>
          </w:rPr>
          <w:t>at</w:t>
        </w:r>
        <w:r w:rsidRPr="00471567" w:rsidDel="00471567">
          <w:rPr>
            <w:rFonts w:ascii="Gill Sans MT" w:hAnsi="Gill Sans MT"/>
            <w:spacing w:val="-1"/>
            <w:rPrChange w:id="136" w:author="Michael Bediako" w:date="2019-04-16T00:19:00Z">
              <w:rPr>
                <w:spacing w:val="-1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37" w:author="Michael Bediako" w:date="2019-04-16T00:19:00Z">
              <w:rPr/>
            </w:rPrChange>
          </w:rPr>
          <w:t>that</w:t>
        </w:r>
        <w:r w:rsidRPr="00471567" w:rsidDel="00471567">
          <w:rPr>
            <w:rFonts w:ascii="Gill Sans MT" w:hAnsi="Gill Sans MT"/>
            <w:spacing w:val="-5"/>
            <w:rPrChange w:id="138" w:author="Michael Bediako" w:date="2019-04-16T00:19:00Z">
              <w:rPr>
                <w:spacing w:val="-5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39" w:author="Michael Bediako" w:date="2019-04-16T00:19:00Z">
              <w:rPr/>
            </w:rPrChange>
          </w:rPr>
          <w:t>time</w:t>
        </w:r>
        <w:r w:rsidRPr="00471567" w:rsidDel="00471567">
          <w:rPr>
            <w:rFonts w:ascii="Gill Sans MT" w:hAnsi="Gill Sans MT"/>
            <w:spacing w:val="-7"/>
            <w:rPrChange w:id="140" w:author="Michael Bediako" w:date="2019-04-16T00:19:00Z">
              <w:rPr>
                <w:spacing w:val="-7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41" w:author="Michael Bediako" w:date="2019-04-16T00:19:00Z">
              <w:rPr/>
            </w:rPrChange>
          </w:rPr>
          <w:t>an</w:t>
        </w:r>
        <w:r w:rsidRPr="00471567" w:rsidDel="00471567">
          <w:rPr>
            <w:rFonts w:ascii="Gill Sans MT" w:hAnsi="Gill Sans MT"/>
            <w:spacing w:val="-6"/>
            <w:rPrChange w:id="142" w:author="Michael Bediako" w:date="2019-04-16T00:19:00Z">
              <w:rPr>
                <w:spacing w:val="-6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43" w:author="Michael Bediako" w:date="2019-04-16T00:19:00Z">
              <w:rPr/>
            </w:rPrChange>
          </w:rPr>
          <w:t>invoice</w:t>
        </w:r>
        <w:r w:rsidRPr="00471567" w:rsidDel="00471567">
          <w:rPr>
            <w:rFonts w:ascii="Gill Sans MT" w:hAnsi="Gill Sans MT"/>
            <w:spacing w:val="-6"/>
            <w:rPrChange w:id="144" w:author="Michael Bediako" w:date="2019-04-16T00:19:00Z">
              <w:rPr>
                <w:spacing w:val="-6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45" w:author="Michael Bediako" w:date="2019-04-16T00:19:00Z">
              <w:rPr/>
            </w:rPrChange>
          </w:rPr>
          <w:t>for</w:t>
        </w:r>
        <w:r w:rsidRPr="00471567" w:rsidDel="00471567">
          <w:rPr>
            <w:rFonts w:ascii="Gill Sans MT" w:hAnsi="Gill Sans MT"/>
            <w:spacing w:val="-3"/>
            <w:rPrChange w:id="146" w:author="Michael Bediako" w:date="2019-04-16T00:19:00Z">
              <w:rPr>
                <w:spacing w:val="-3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47" w:author="Michael Bediako" w:date="2019-04-16T00:19:00Z">
              <w:rPr/>
            </w:rPrChange>
          </w:rPr>
          <w:t>second</w:t>
        </w:r>
        <w:r w:rsidRPr="00471567" w:rsidDel="00471567">
          <w:rPr>
            <w:rFonts w:ascii="Gill Sans MT" w:hAnsi="Gill Sans MT"/>
            <w:spacing w:val="-6"/>
            <w:rPrChange w:id="148" w:author="Michael Bediako" w:date="2019-04-16T00:19:00Z">
              <w:rPr>
                <w:spacing w:val="-6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49" w:author="Michael Bediako" w:date="2019-04-16T00:19:00Z">
              <w:rPr/>
            </w:rPrChange>
          </w:rPr>
          <w:t>semester</w:t>
        </w:r>
        <w:r w:rsidRPr="00471567" w:rsidDel="00471567">
          <w:rPr>
            <w:rFonts w:ascii="Gill Sans MT" w:hAnsi="Gill Sans MT"/>
            <w:spacing w:val="-3"/>
            <w:rPrChange w:id="150" w:author="Michael Bediako" w:date="2019-04-16T00:19:00Z">
              <w:rPr>
                <w:spacing w:val="-3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51" w:author="Michael Bediako" w:date="2019-04-16T00:19:00Z">
              <w:rPr/>
            </w:rPrChange>
          </w:rPr>
          <w:t>tuition</w:t>
        </w:r>
        <w:r w:rsidRPr="00471567" w:rsidDel="00471567">
          <w:rPr>
            <w:rFonts w:ascii="Gill Sans MT" w:hAnsi="Gill Sans MT"/>
            <w:spacing w:val="-1"/>
            <w:rPrChange w:id="152" w:author="Michael Bediako" w:date="2019-04-16T00:19:00Z">
              <w:rPr>
                <w:spacing w:val="-1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53" w:author="Michael Bediako" w:date="2019-04-16T00:19:00Z">
              <w:rPr/>
            </w:rPrChange>
          </w:rPr>
          <w:t>and</w:t>
        </w:r>
        <w:r w:rsidRPr="00471567" w:rsidDel="00471567">
          <w:rPr>
            <w:rFonts w:ascii="Gill Sans MT" w:hAnsi="Gill Sans MT"/>
            <w:spacing w:val="-7"/>
            <w:rPrChange w:id="154" w:author="Michael Bediako" w:date="2019-04-16T00:19:00Z">
              <w:rPr>
                <w:spacing w:val="-7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55" w:author="Michael Bediako" w:date="2019-04-16T00:19:00Z">
              <w:rPr/>
            </w:rPrChange>
          </w:rPr>
          <w:t>fees,</w:t>
        </w:r>
        <w:r w:rsidRPr="00471567" w:rsidDel="00471567">
          <w:rPr>
            <w:rFonts w:ascii="Gill Sans MT" w:hAnsi="Gill Sans MT"/>
            <w:spacing w:val="-5"/>
            <w:rPrChange w:id="156" w:author="Michael Bediako" w:date="2019-04-16T00:19:00Z">
              <w:rPr>
                <w:spacing w:val="-5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57" w:author="Michael Bediako" w:date="2019-04-16T00:19:00Z">
              <w:rPr/>
            </w:rPrChange>
          </w:rPr>
          <w:t>student</w:t>
        </w:r>
        <w:r w:rsidRPr="00471567" w:rsidDel="00471567">
          <w:rPr>
            <w:rFonts w:ascii="Gill Sans MT" w:hAnsi="Gill Sans MT"/>
            <w:spacing w:val="-6"/>
            <w:rPrChange w:id="158" w:author="Michael Bediako" w:date="2019-04-16T00:19:00Z">
              <w:rPr>
                <w:spacing w:val="-6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59" w:author="Michael Bediako" w:date="2019-04-16T00:19:00Z">
              <w:rPr/>
            </w:rPrChange>
          </w:rPr>
          <w:t>ID</w:t>
        </w:r>
        <w:r w:rsidRPr="00471567" w:rsidDel="00471567">
          <w:rPr>
            <w:rFonts w:ascii="Gill Sans MT" w:hAnsi="Gill Sans MT"/>
            <w:spacing w:val="2"/>
            <w:rPrChange w:id="160" w:author="Michael Bediako" w:date="2019-04-16T00:19:00Z">
              <w:rPr>
                <w:spacing w:val="2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61" w:author="Michael Bediako" w:date="2019-04-16T00:19:00Z">
              <w:rPr/>
            </w:rPrChange>
          </w:rPr>
          <w:t>number</w:t>
        </w:r>
        <w:r w:rsidRPr="00471567" w:rsidDel="00471567">
          <w:rPr>
            <w:rFonts w:ascii="Gill Sans MT" w:hAnsi="Gill Sans MT"/>
            <w:spacing w:val="-3"/>
            <w:rPrChange w:id="162" w:author="Michael Bediako" w:date="2019-04-16T00:19:00Z">
              <w:rPr>
                <w:spacing w:val="-3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63" w:author="Michael Bediako" w:date="2019-04-16T00:19:00Z">
              <w:rPr/>
            </w:rPrChange>
          </w:rPr>
          <w:t>and</w:t>
        </w:r>
        <w:r w:rsidRPr="00471567" w:rsidDel="00471567">
          <w:rPr>
            <w:rFonts w:ascii="Gill Sans MT" w:hAnsi="Gill Sans MT"/>
            <w:spacing w:val="6"/>
            <w:rPrChange w:id="164" w:author="Michael Bediako" w:date="2019-04-16T00:19:00Z">
              <w:rPr>
                <w:spacing w:val="6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65" w:author="Michael Bediako" w:date="2019-04-16T00:19:00Z">
              <w:rPr/>
            </w:rPrChange>
          </w:rPr>
          <w:t>University</w:t>
        </w:r>
        <w:r w:rsidRPr="00471567" w:rsidDel="00471567">
          <w:rPr>
            <w:rFonts w:ascii="Gill Sans MT" w:hAnsi="Gill Sans MT"/>
            <w:spacing w:val="-7"/>
            <w:rPrChange w:id="166" w:author="Michael Bediako" w:date="2019-04-16T00:19:00Z">
              <w:rPr>
                <w:spacing w:val="-7"/>
              </w:rPr>
            </w:rPrChange>
          </w:rPr>
          <w:t xml:space="preserve"> </w:t>
        </w:r>
        <w:r w:rsidRPr="00471567" w:rsidDel="00471567">
          <w:rPr>
            <w:rFonts w:ascii="Gill Sans MT" w:hAnsi="Gill Sans MT"/>
            <w:rPrChange w:id="167" w:author="Michael Bediako" w:date="2019-04-16T00:19:00Z">
              <w:rPr/>
            </w:rPrChange>
          </w:rPr>
          <w:t>information.</w:t>
        </w:r>
      </w:moveFrom>
    </w:p>
    <w:moveFromRangeEnd w:id="128"/>
    <w:p w14:paraId="6DD2A63B" w14:textId="77777777" w:rsidR="00E453E2" w:rsidRPr="00471567" w:rsidRDefault="00E453E2">
      <w:pPr>
        <w:pStyle w:val="BodyText"/>
        <w:rPr>
          <w:rFonts w:ascii="Gill Sans MT" w:hAnsi="Gill Sans MT"/>
          <w:sz w:val="24"/>
          <w:rPrChange w:id="168" w:author="Michael Bediako" w:date="2019-04-16T00:19:00Z">
            <w:rPr>
              <w:sz w:val="24"/>
            </w:rPr>
          </w:rPrChange>
        </w:rPr>
      </w:pPr>
    </w:p>
    <w:p w14:paraId="686AA6B6" w14:textId="6D14E791" w:rsidR="002658AA" w:rsidRDefault="002658AA">
      <w:pPr>
        <w:pStyle w:val="ListParagraph"/>
        <w:numPr>
          <w:ilvl w:val="0"/>
          <w:numId w:val="2"/>
        </w:numPr>
        <w:tabs>
          <w:tab w:val="left" w:pos="285"/>
        </w:tabs>
        <w:spacing w:line="242" w:lineRule="auto"/>
        <w:ind w:right="199" w:firstLine="0"/>
        <w:rPr>
          <w:ins w:id="169" w:author="Michael Bediako" w:date="2019-04-16T00:35:00Z"/>
          <w:rFonts w:ascii="Gill Sans MT" w:hAnsi="Gill Sans MT"/>
        </w:rPr>
      </w:pPr>
      <w:ins w:id="170" w:author="Michael Bediako" w:date="2019-04-16T00:35:00Z">
        <w:r>
          <w:rPr>
            <w:rFonts w:ascii="Gill Sans MT" w:hAnsi="Gill Sans MT"/>
          </w:rPr>
          <w:t>Application form should be accompanied by:</w:t>
        </w:r>
      </w:ins>
    </w:p>
    <w:p w14:paraId="3D285608" w14:textId="29D28BF9" w:rsidR="002658AA" w:rsidRDefault="002658AA" w:rsidP="002658AA">
      <w:pPr>
        <w:pStyle w:val="ListParagraph"/>
        <w:numPr>
          <w:ilvl w:val="1"/>
          <w:numId w:val="2"/>
        </w:numPr>
        <w:tabs>
          <w:tab w:val="left" w:pos="285"/>
        </w:tabs>
        <w:spacing w:line="242" w:lineRule="auto"/>
        <w:ind w:right="199"/>
        <w:rPr>
          <w:ins w:id="171" w:author="Michael Bediako" w:date="2019-04-16T00:36:00Z"/>
          <w:rFonts w:ascii="Gill Sans MT" w:hAnsi="Gill Sans MT"/>
        </w:rPr>
      </w:pPr>
      <w:ins w:id="172" w:author="Michael Bediako" w:date="2019-04-16T00:36:00Z">
        <w:r>
          <w:rPr>
            <w:rFonts w:ascii="Gill Sans MT" w:hAnsi="Gill Sans MT"/>
          </w:rPr>
          <w:t>Copy of admission letter</w:t>
        </w:r>
      </w:ins>
    </w:p>
    <w:p w14:paraId="3E9BAEE6" w14:textId="6765883C" w:rsidR="002658AA" w:rsidRDefault="002658AA" w:rsidP="002658AA">
      <w:pPr>
        <w:pStyle w:val="ListParagraph"/>
        <w:numPr>
          <w:ilvl w:val="1"/>
          <w:numId w:val="2"/>
        </w:numPr>
        <w:tabs>
          <w:tab w:val="left" w:pos="285"/>
        </w:tabs>
        <w:spacing w:line="242" w:lineRule="auto"/>
        <w:ind w:right="199"/>
        <w:rPr>
          <w:ins w:id="173" w:author="Michael Bediako" w:date="2019-04-16T00:36:00Z"/>
          <w:rFonts w:ascii="Gill Sans MT" w:hAnsi="Gill Sans MT"/>
        </w:rPr>
      </w:pPr>
      <w:ins w:id="174" w:author="Michael Bediako" w:date="2019-04-16T00:36:00Z">
        <w:r w:rsidRPr="002658AA">
          <w:rPr>
            <w:rFonts w:ascii="Gill Sans MT" w:hAnsi="Gill Sans MT"/>
          </w:rPr>
          <w:t>Copy of passport/ID</w:t>
        </w:r>
      </w:ins>
    </w:p>
    <w:p w14:paraId="46B1A5C8" w14:textId="00C26649" w:rsidR="002658AA" w:rsidRDefault="002658AA" w:rsidP="002658AA">
      <w:pPr>
        <w:pStyle w:val="ListParagraph"/>
        <w:numPr>
          <w:ilvl w:val="1"/>
          <w:numId w:val="2"/>
        </w:numPr>
        <w:tabs>
          <w:tab w:val="left" w:pos="285"/>
        </w:tabs>
        <w:spacing w:line="242" w:lineRule="auto"/>
        <w:ind w:right="199"/>
        <w:rPr>
          <w:ins w:id="175" w:author="Michael Bediako" w:date="2019-04-16T00:36:00Z"/>
          <w:rFonts w:ascii="Gill Sans MT" w:hAnsi="Gill Sans MT"/>
        </w:rPr>
      </w:pPr>
      <w:ins w:id="176" w:author="Michael Bediako" w:date="2019-04-16T00:36:00Z">
        <w:r w:rsidRPr="002658AA">
          <w:rPr>
            <w:rFonts w:ascii="Gill Sans MT" w:hAnsi="Gill Sans MT"/>
          </w:rPr>
          <w:t>Copies of transcripts/</w:t>
        </w:r>
      </w:ins>
      <w:ins w:id="177" w:author="Michael Bediako" w:date="2019-04-16T00:38:00Z">
        <w:r w:rsidR="00E20DCF">
          <w:rPr>
            <w:rFonts w:ascii="Gill Sans MT" w:hAnsi="Gill Sans MT"/>
          </w:rPr>
          <w:t>W</w:t>
        </w:r>
      </w:ins>
      <w:ins w:id="178" w:author="Michael Bediako" w:date="2019-04-16T00:39:00Z">
        <w:r w:rsidR="00E20DCF">
          <w:rPr>
            <w:rFonts w:ascii="Gill Sans MT" w:hAnsi="Gill Sans MT"/>
          </w:rPr>
          <w:t>AEC results</w:t>
        </w:r>
      </w:ins>
    </w:p>
    <w:p w14:paraId="682B74EC" w14:textId="5E6A418E" w:rsidR="002658AA" w:rsidRDefault="002658AA" w:rsidP="002658AA">
      <w:pPr>
        <w:pStyle w:val="ListParagraph"/>
        <w:numPr>
          <w:ilvl w:val="1"/>
          <w:numId w:val="2"/>
        </w:numPr>
        <w:tabs>
          <w:tab w:val="left" w:pos="285"/>
        </w:tabs>
        <w:spacing w:line="242" w:lineRule="auto"/>
        <w:ind w:right="199"/>
        <w:rPr>
          <w:ins w:id="179" w:author="Michael Bediako" w:date="2019-04-16T00:37:00Z"/>
          <w:rFonts w:ascii="Gill Sans MT" w:hAnsi="Gill Sans MT"/>
        </w:rPr>
      </w:pPr>
      <w:ins w:id="180" w:author="Michael Bediako" w:date="2019-04-16T00:37:00Z">
        <w:r w:rsidRPr="002658AA">
          <w:rPr>
            <w:rFonts w:ascii="Gill Sans MT" w:hAnsi="Gill Sans MT"/>
          </w:rPr>
          <w:t>Statement of purpose/Letter of motivation</w:t>
        </w:r>
      </w:ins>
    </w:p>
    <w:p w14:paraId="2D61D0B5" w14:textId="2A575722" w:rsidR="002658AA" w:rsidRDefault="002658AA" w:rsidP="002658AA">
      <w:pPr>
        <w:pStyle w:val="ListParagraph"/>
        <w:numPr>
          <w:ilvl w:val="1"/>
          <w:numId w:val="2"/>
        </w:numPr>
        <w:tabs>
          <w:tab w:val="left" w:pos="285"/>
        </w:tabs>
        <w:spacing w:line="242" w:lineRule="auto"/>
        <w:ind w:right="199"/>
        <w:rPr>
          <w:ins w:id="181" w:author="Michael Bediako" w:date="2019-04-16T00:37:00Z"/>
          <w:rFonts w:ascii="Gill Sans MT" w:hAnsi="Gill Sans MT"/>
        </w:rPr>
      </w:pPr>
      <w:ins w:id="182" w:author="Michael Bediako" w:date="2019-04-16T00:37:00Z">
        <w:r>
          <w:rPr>
            <w:rFonts w:ascii="Gill Sans MT" w:hAnsi="Gill Sans MT"/>
          </w:rPr>
          <w:t xml:space="preserve">2 </w:t>
        </w:r>
        <w:r w:rsidRPr="002658AA">
          <w:rPr>
            <w:rFonts w:ascii="Gill Sans MT" w:hAnsi="Gill Sans MT"/>
          </w:rPr>
          <w:t>Letter</w:t>
        </w:r>
        <w:r>
          <w:rPr>
            <w:rFonts w:ascii="Gill Sans MT" w:hAnsi="Gill Sans MT"/>
          </w:rPr>
          <w:t>s</w:t>
        </w:r>
        <w:r w:rsidRPr="002658AA">
          <w:rPr>
            <w:rFonts w:ascii="Gill Sans MT" w:hAnsi="Gill Sans MT"/>
          </w:rPr>
          <w:t xml:space="preserve"> of recommendation</w:t>
        </w:r>
      </w:ins>
    </w:p>
    <w:p w14:paraId="73B66FE4" w14:textId="401F5BB4" w:rsidR="002658AA" w:rsidRDefault="002658AA" w:rsidP="002658AA">
      <w:pPr>
        <w:pStyle w:val="ListParagraph"/>
        <w:numPr>
          <w:ilvl w:val="1"/>
          <w:numId w:val="2"/>
        </w:numPr>
        <w:tabs>
          <w:tab w:val="left" w:pos="285"/>
        </w:tabs>
        <w:spacing w:line="242" w:lineRule="auto"/>
        <w:ind w:right="199"/>
        <w:rPr>
          <w:ins w:id="183" w:author="Michael Bediako" w:date="2019-04-16T00:38:00Z"/>
          <w:rFonts w:ascii="Gill Sans MT" w:hAnsi="Gill Sans MT"/>
        </w:rPr>
      </w:pPr>
      <w:ins w:id="184" w:author="Michael Bediako" w:date="2019-04-16T00:38:00Z">
        <w:r>
          <w:rPr>
            <w:rFonts w:ascii="Gill Sans MT" w:hAnsi="Gill Sans MT"/>
          </w:rPr>
          <w:t>E</w:t>
        </w:r>
        <w:r w:rsidRPr="00C65807">
          <w:rPr>
            <w:rFonts w:ascii="Gill Sans MT" w:hAnsi="Gill Sans MT"/>
          </w:rPr>
          <w:t>ndorsement</w:t>
        </w:r>
        <w:r w:rsidRPr="00C65807">
          <w:rPr>
            <w:rFonts w:ascii="Gill Sans MT" w:hAnsi="Gill Sans MT"/>
            <w:spacing w:val="-2"/>
          </w:rPr>
          <w:t xml:space="preserve"> </w:t>
        </w:r>
        <w:r w:rsidRPr="00C65807">
          <w:rPr>
            <w:rFonts w:ascii="Gill Sans MT" w:hAnsi="Gill Sans MT"/>
          </w:rPr>
          <w:t>of</w:t>
        </w:r>
        <w:r w:rsidRPr="00C65807">
          <w:rPr>
            <w:rFonts w:ascii="Gill Sans MT" w:hAnsi="Gill Sans MT"/>
            <w:spacing w:val="2"/>
          </w:rPr>
          <w:t xml:space="preserve"> </w:t>
        </w:r>
        <w:r>
          <w:rPr>
            <w:rFonts w:ascii="Gill Sans MT" w:hAnsi="Gill Sans MT"/>
          </w:rPr>
          <w:t>SH˜S</w:t>
        </w:r>
        <w:r w:rsidRPr="00C65807">
          <w:rPr>
            <w:rFonts w:ascii="Gill Sans MT" w:hAnsi="Gill Sans MT"/>
            <w:spacing w:val="-3"/>
          </w:rPr>
          <w:t xml:space="preserve"> </w:t>
        </w:r>
        <w:r w:rsidRPr="00C65807">
          <w:rPr>
            <w:rFonts w:ascii="Gill Sans MT" w:hAnsi="Gill Sans MT"/>
          </w:rPr>
          <w:t>Counselor</w:t>
        </w:r>
        <w:r w:rsidRPr="00C65807">
          <w:rPr>
            <w:rFonts w:ascii="Gill Sans MT" w:hAnsi="Gill Sans MT"/>
            <w:spacing w:val="-3"/>
          </w:rPr>
          <w:t xml:space="preserve"> </w:t>
        </w:r>
        <w:r w:rsidRPr="00C65807">
          <w:rPr>
            <w:rFonts w:ascii="Gill Sans MT" w:hAnsi="Gill Sans MT"/>
          </w:rPr>
          <w:t>attesting</w:t>
        </w:r>
        <w:r w:rsidRPr="00C65807">
          <w:rPr>
            <w:rFonts w:ascii="Gill Sans MT" w:hAnsi="Gill Sans MT"/>
            <w:spacing w:val="-2"/>
          </w:rPr>
          <w:t xml:space="preserve"> </w:t>
        </w:r>
        <w:r w:rsidRPr="00C65807">
          <w:rPr>
            <w:rFonts w:ascii="Gill Sans MT" w:hAnsi="Gill Sans MT"/>
          </w:rPr>
          <w:t>they</w:t>
        </w:r>
        <w:r w:rsidRPr="00C65807">
          <w:rPr>
            <w:rFonts w:ascii="Gill Sans MT" w:hAnsi="Gill Sans MT"/>
            <w:spacing w:val="-6"/>
          </w:rPr>
          <w:t xml:space="preserve"> </w:t>
        </w:r>
        <w:r w:rsidRPr="00C65807">
          <w:rPr>
            <w:rFonts w:ascii="Gill Sans MT" w:hAnsi="Gill Sans MT"/>
          </w:rPr>
          <w:t>are</w:t>
        </w:r>
        <w:r w:rsidRPr="00C65807">
          <w:rPr>
            <w:rFonts w:ascii="Gill Sans MT" w:hAnsi="Gill Sans MT"/>
            <w:spacing w:val="-7"/>
          </w:rPr>
          <w:t xml:space="preserve"> </w:t>
        </w:r>
        <w:r w:rsidRPr="00C65807">
          <w:rPr>
            <w:rFonts w:ascii="Gill Sans MT" w:hAnsi="Gill Sans MT"/>
          </w:rPr>
          <w:t>a</w:t>
        </w:r>
        <w:r w:rsidRPr="00C65807">
          <w:rPr>
            <w:rFonts w:ascii="Gill Sans MT" w:hAnsi="Gill Sans MT"/>
            <w:spacing w:val="-3"/>
          </w:rPr>
          <w:t xml:space="preserve"> </w:t>
        </w:r>
        <w:r w:rsidRPr="00C65807">
          <w:rPr>
            <w:rFonts w:ascii="Gill Sans MT" w:hAnsi="Gill Sans MT"/>
          </w:rPr>
          <w:t>qualified</w:t>
        </w:r>
      </w:ins>
      <w:ins w:id="185" w:author="USER" w:date="2025-01-14T08:53:00Z" w16du:dateUtc="2025-01-14T08:53:00Z">
        <w:r w:rsidR="00A47668">
          <w:rPr>
            <w:rFonts w:ascii="Gill Sans MT" w:hAnsi="Gill Sans MT"/>
          </w:rPr>
          <w:t>/</w:t>
        </w:r>
      </w:ins>
      <w:ins w:id="186" w:author="Michael Bediako" w:date="2019-04-16T00:38:00Z">
        <w:r w:rsidRPr="00C65807">
          <w:rPr>
            <w:rFonts w:ascii="Gill Sans MT" w:hAnsi="Gill Sans MT"/>
          </w:rPr>
          <w:t xml:space="preserve"> fit for this scholarship program.</w:t>
        </w:r>
      </w:ins>
    </w:p>
    <w:p w14:paraId="252BF35C" w14:textId="640913CD" w:rsidR="002658AA" w:rsidRDefault="00E20DCF">
      <w:pPr>
        <w:pStyle w:val="ListParagraph"/>
        <w:numPr>
          <w:ilvl w:val="1"/>
          <w:numId w:val="2"/>
        </w:numPr>
        <w:tabs>
          <w:tab w:val="left" w:pos="285"/>
        </w:tabs>
        <w:spacing w:line="242" w:lineRule="auto"/>
        <w:ind w:right="199"/>
        <w:rPr>
          <w:ins w:id="187" w:author="Michael Bediako" w:date="2019-04-16T00:34:00Z"/>
          <w:rFonts w:ascii="Gill Sans MT" w:hAnsi="Gill Sans MT"/>
        </w:rPr>
        <w:pPrChange w:id="188" w:author="Michael Bediako" w:date="2019-04-16T00:35:00Z">
          <w:pPr>
            <w:pStyle w:val="ListParagraph"/>
            <w:numPr>
              <w:numId w:val="2"/>
            </w:numPr>
            <w:tabs>
              <w:tab w:val="left" w:pos="285"/>
            </w:tabs>
            <w:spacing w:line="242" w:lineRule="auto"/>
            <w:ind w:left="140" w:right="199" w:firstLine="0"/>
          </w:pPr>
        </w:pPrChange>
      </w:pPr>
      <w:ins w:id="189" w:author="Michael Bediako" w:date="2019-04-16T00:38:00Z">
        <w:r w:rsidRPr="00E20DCF">
          <w:rPr>
            <w:rFonts w:ascii="Gill Sans MT" w:hAnsi="Gill Sans MT"/>
          </w:rPr>
          <w:t>CV (Curriculum Vitae)/Resume</w:t>
        </w:r>
      </w:ins>
    </w:p>
    <w:p w14:paraId="1385C926" w14:textId="4641C2FE" w:rsidR="00471567" w:rsidRDefault="00E94048">
      <w:pPr>
        <w:pStyle w:val="ListParagraph"/>
        <w:tabs>
          <w:tab w:val="left" w:pos="285"/>
        </w:tabs>
        <w:spacing w:line="242" w:lineRule="auto"/>
        <w:ind w:left="140" w:right="199" w:firstLine="0"/>
        <w:rPr>
          <w:ins w:id="190" w:author="Michael Bediako" w:date="2019-04-16T00:21:00Z"/>
          <w:rFonts w:ascii="Gill Sans MT" w:hAnsi="Gill Sans MT"/>
        </w:rPr>
        <w:pPrChange w:id="191" w:author="Michael Bediako" w:date="2019-04-16T00:22:00Z">
          <w:pPr>
            <w:pStyle w:val="ListParagraph"/>
            <w:numPr>
              <w:numId w:val="2"/>
            </w:numPr>
            <w:tabs>
              <w:tab w:val="left" w:pos="285"/>
            </w:tabs>
            <w:spacing w:line="242" w:lineRule="auto"/>
            <w:ind w:left="140" w:right="199" w:firstLine="0"/>
          </w:pPr>
        </w:pPrChange>
      </w:pPr>
      <w:del w:id="192" w:author="Michael Bediako" w:date="2019-04-16T00:40:00Z">
        <w:r w:rsidRPr="00471567" w:rsidDel="00E20DCF">
          <w:rPr>
            <w:rFonts w:ascii="Gill Sans MT" w:hAnsi="Gill Sans MT"/>
            <w:rPrChange w:id="193" w:author="Michael Bediako" w:date="2019-04-16T00:19:00Z">
              <w:rPr/>
            </w:rPrChange>
          </w:rPr>
          <w:delText>Applicants</w:delText>
        </w:r>
        <w:r w:rsidRPr="00471567" w:rsidDel="00E20DCF">
          <w:rPr>
            <w:rFonts w:ascii="Gill Sans MT" w:hAnsi="Gill Sans MT"/>
            <w:spacing w:val="-6"/>
            <w:rPrChange w:id="194" w:author="Michael Bediako" w:date="2019-04-16T00:19:00Z">
              <w:rPr>
                <w:spacing w:val="-6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195" w:author="Michael Bediako" w:date="2019-04-16T00:19:00Z">
              <w:rPr/>
            </w:rPrChange>
          </w:rPr>
          <w:delText>must</w:delText>
        </w:r>
        <w:r w:rsidRPr="00471567" w:rsidDel="00E20DCF">
          <w:rPr>
            <w:rFonts w:ascii="Gill Sans MT" w:hAnsi="Gill Sans MT"/>
            <w:spacing w:val="-3"/>
            <w:rPrChange w:id="196" w:author="Michael Bediako" w:date="2019-04-16T00:19:00Z">
              <w:rPr>
                <w:spacing w:val="-3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197" w:author="Michael Bediako" w:date="2019-04-16T00:19:00Z">
              <w:rPr/>
            </w:rPrChange>
          </w:rPr>
          <w:delText>have</w:delText>
        </w:r>
        <w:r w:rsidRPr="00471567" w:rsidDel="00E20DCF">
          <w:rPr>
            <w:rFonts w:ascii="Gill Sans MT" w:hAnsi="Gill Sans MT"/>
            <w:spacing w:val="-8"/>
            <w:rPrChange w:id="198" w:author="Michael Bediako" w:date="2019-04-16T00:19:00Z">
              <w:rPr>
                <w:spacing w:val="-8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199" w:author="Michael Bediako" w:date="2019-04-16T00:19:00Z">
              <w:rPr/>
            </w:rPrChange>
          </w:rPr>
          <w:delText>the</w:delText>
        </w:r>
        <w:r w:rsidRPr="00471567" w:rsidDel="00E20DCF">
          <w:rPr>
            <w:rFonts w:ascii="Gill Sans MT" w:hAnsi="Gill Sans MT"/>
            <w:spacing w:val="-2"/>
            <w:rPrChange w:id="200" w:author="Michael Bediako" w:date="2019-04-16T00:19:00Z">
              <w:rPr>
                <w:spacing w:val="-2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01" w:author="Michael Bediako" w:date="2019-04-16T00:19:00Z">
              <w:rPr/>
            </w:rPrChange>
          </w:rPr>
          <w:delText>endorsement</w:delText>
        </w:r>
        <w:r w:rsidRPr="00471567" w:rsidDel="00E20DCF">
          <w:rPr>
            <w:rFonts w:ascii="Gill Sans MT" w:hAnsi="Gill Sans MT"/>
            <w:spacing w:val="-2"/>
            <w:rPrChange w:id="202" w:author="Michael Bediako" w:date="2019-04-16T00:19:00Z">
              <w:rPr>
                <w:spacing w:val="-2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03" w:author="Michael Bediako" w:date="2019-04-16T00:19:00Z">
              <w:rPr/>
            </w:rPrChange>
          </w:rPr>
          <w:delText>of</w:delText>
        </w:r>
        <w:r w:rsidRPr="00471567" w:rsidDel="00E20DCF">
          <w:rPr>
            <w:rFonts w:ascii="Gill Sans MT" w:hAnsi="Gill Sans MT"/>
            <w:spacing w:val="2"/>
            <w:rPrChange w:id="204" w:author="Michael Bediako" w:date="2019-04-16T00:19:00Z">
              <w:rPr>
                <w:spacing w:val="2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05" w:author="Michael Bediako" w:date="2019-04-16T00:19:00Z">
              <w:rPr/>
            </w:rPrChange>
          </w:rPr>
          <w:delText>their</w:delText>
        </w:r>
        <w:r w:rsidRPr="00471567" w:rsidDel="00E20DCF">
          <w:rPr>
            <w:rFonts w:ascii="Gill Sans MT" w:hAnsi="Gill Sans MT"/>
            <w:spacing w:val="-3"/>
            <w:rPrChange w:id="206" w:author="Michael Bediako" w:date="2019-04-16T00:19:00Z">
              <w:rPr>
                <w:spacing w:val="-3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07" w:author="Michael Bediako" w:date="2019-04-16T00:19:00Z">
              <w:rPr/>
            </w:rPrChange>
          </w:rPr>
          <w:delText>Guidance</w:delText>
        </w:r>
        <w:r w:rsidRPr="00471567" w:rsidDel="00E20DCF">
          <w:rPr>
            <w:rFonts w:ascii="Gill Sans MT" w:hAnsi="Gill Sans MT"/>
            <w:spacing w:val="-8"/>
            <w:rPrChange w:id="208" w:author="Michael Bediako" w:date="2019-04-16T00:19:00Z">
              <w:rPr>
                <w:spacing w:val="-8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09" w:author="Michael Bediako" w:date="2019-04-16T00:19:00Z">
              <w:rPr/>
            </w:rPrChange>
          </w:rPr>
          <w:delText>Counselor</w:delText>
        </w:r>
        <w:r w:rsidRPr="00471567" w:rsidDel="00E20DCF">
          <w:rPr>
            <w:rFonts w:ascii="Gill Sans MT" w:hAnsi="Gill Sans MT"/>
            <w:spacing w:val="-3"/>
            <w:rPrChange w:id="210" w:author="Michael Bediako" w:date="2019-04-16T00:19:00Z">
              <w:rPr>
                <w:spacing w:val="-3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11" w:author="Michael Bediako" w:date="2019-04-16T00:19:00Z">
              <w:rPr/>
            </w:rPrChange>
          </w:rPr>
          <w:delText>on</w:delText>
        </w:r>
        <w:r w:rsidRPr="00471567" w:rsidDel="00E20DCF">
          <w:rPr>
            <w:rFonts w:ascii="Gill Sans MT" w:hAnsi="Gill Sans MT"/>
            <w:spacing w:val="-8"/>
            <w:rPrChange w:id="212" w:author="Michael Bediako" w:date="2019-04-16T00:19:00Z">
              <w:rPr>
                <w:spacing w:val="-8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13" w:author="Michael Bediako" w:date="2019-04-16T00:19:00Z">
              <w:rPr/>
            </w:rPrChange>
          </w:rPr>
          <w:delText>their</w:delText>
        </w:r>
        <w:r w:rsidRPr="00471567" w:rsidDel="00E20DCF">
          <w:rPr>
            <w:rFonts w:ascii="Gill Sans MT" w:hAnsi="Gill Sans MT"/>
            <w:spacing w:val="-3"/>
            <w:rPrChange w:id="214" w:author="Michael Bediako" w:date="2019-04-16T00:19:00Z">
              <w:rPr>
                <w:spacing w:val="-3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15" w:author="Michael Bediako" w:date="2019-04-16T00:19:00Z">
              <w:rPr/>
            </w:rPrChange>
          </w:rPr>
          <w:delText>application</w:delText>
        </w:r>
        <w:r w:rsidRPr="00471567" w:rsidDel="00E20DCF">
          <w:rPr>
            <w:rFonts w:ascii="Gill Sans MT" w:hAnsi="Gill Sans MT"/>
            <w:spacing w:val="-3"/>
            <w:rPrChange w:id="216" w:author="Michael Bediako" w:date="2019-04-16T00:19:00Z">
              <w:rPr>
                <w:spacing w:val="-3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17" w:author="Michael Bediako" w:date="2019-04-16T00:19:00Z">
              <w:rPr/>
            </w:rPrChange>
          </w:rPr>
          <w:delText>attesting</w:delText>
        </w:r>
        <w:r w:rsidRPr="00471567" w:rsidDel="00E20DCF">
          <w:rPr>
            <w:rFonts w:ascii="Gill Sans MT" w:hAnsi="Gill Sans MT"/>
            <w:spacing w:val="-2"/>
            <w:rPrChange w:id="218" w:author="Michael Bediako" w:date="2019-04-16T00:19:00Z">
              <w:rPr>
                <w:spacing w:val="-2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19" w:author="Michael Bediako" w:date="2019-04-16T00:19:00Z">
              <w:rPr/>
            </w:rPrChange>
          </w:rPr>
          <w:delText>they</w:delText>
        </w:r>
        <w:r w:rsidRPr="00471567" w:rsidDel="00E20DCF">
          <w:rPr>
            <w:rFonts w:ascii="Gill Sans MT" w:hAnsi="Gill Sans MT"/>
            <w:spacing w:val="-6"/>
            <w:rPrChange w:id="220" w:author="Michael Bediako" w:date="2019-04-16T00:19:00Z">
              <w:rPr>
                <w:spacing w:val="-6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21" w:author="Michael Bediako" w:date="2019-04-16T00:19:00Z">
              <w:rPr/>
            </w:rPrChange>
          </w:rPr>
          <w:delText>are</w:delText>
        </w:r>
        <w:r w:rsidRPr="00471567" w:rsidDel="00E20DCF">
          <w:rPr>
            <w:rFonts w:ascii="Gill Sans MT" w:hAnsi="Gill Sans MT"/>
            <w:spacing w:val="-7"/>
            <w:rPrChange w:id="222" w:author="Michael Bediako" w:date="2019-04-16T00:19:00Z">
              <w:rPr>
                <w:spacing w:val="-7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23" w:author="Michael Bediako" w:date="2019-04-16T00:19:00Z">
              <w:rPr/>
            </w:rPrChange>
          </w:rPr>
          <w:delText>a</w:delText>
        </w:r>
        <w:r w:rsidRPr="00471567" w:rsidDel="00E20DCF">
          <w:rPr>
            <w:rFonts w:ascii="Gill Sans MT" w:hAnsi="Gill Sans MT"/>
            <w:spacing w:val="-3"/>
            <w:rPrChange w:id="224" w:author="Michael Bediako" w:date="2019-04-16T00:19:00Z">
              <w:rPr>
                <w:spacing w:val="-3"/>
              </w:rPr>
            </w:rPrChange>
          </w:rPr>
          <w:delText xml:space="preserve"> </w:delText>
        </w:r>
        <w:r w:rsidRPr="00471567" w:rsidDel="00E20DCF">
          <w:rPr>
            <w:rFonts w:ascii="Gill Sans MT" w:hAnsi="Gill Sans MT"/>
            <w:rPrChange w:id="225" w:author="Michael Bediako" w:date="2019-04-16T00:19:00Z">
              <w:rPr/>
            </w:rPrChange>
          </w:rPr>
          <w:delText xml:space="preserve">qualified fit for this scholarship program. </w:delText>
        </w:r>
      </w:del>
      <w:moveFromRangeStart w:id="226" w:author="Michael Bediako" w:date="2019-04-16T00:37:00Z" w:name="move6267486"/>
      <w:moveFrom w:id="227" w:author="Michael Bediako" w:date="2019-04-16T00:37:00Z">
        <w:del w:id="228" w:author="Michael Bediako" w:date="2019-04-16T00:40:00Z">
          <w:r w:rsidRPr="00471567" w:rsidDel="00E20DCF">
            <w:rPr>
              <w:rFonts w:ascii="Gill Sans MT" w:hAnsi="Gill Sans MT"/>
              <w:rPrChange w:id="229" w:author="Michael Bediako" w:date="2019-04-16T00:19:00Z">
                <w:rPr/>
              </w:rPrChange>
            </w:rPr>
            <w:delText>Late applications are not</w:delText>
          </w:r>
          <w:r w:rsidRPr="00471567" w:rsidDel="00E20DCF">
            <w:rPr>
              <w:rFonts w:ascii="Gill Sans MT" w:hAnsi="Gill Sans MT"/>
              <w:spacing w:val="-5"/>
              <w:rPrChange w:id="230" w:author="Michael Bediako" w:date="2019-04-16T00:19:00Z">
                <w:rPr>
                  <w:spacing w:val="-5"/>
                </w:rPr>
              </w:rPrChange>
            </w:rPr>
            <w:delText xml:space="preserve"> </w:delText>
          </w:r>
          <w:r w:rsidRPr="00471567" w:rsidDel="00E20DCF">
            <w:rPr>
              <w:rFonts w:ascii="Gill Sans MT" w:hAnsi="Gill Sans MT"/>
              <w:rPrChange w:id="231" w:author="Michael Bediako" w:date="2019-04-16T00:19:00Z">
                <w:rPr/>
              </w:rPrChange>
            </w:rPr>
            <w:delText>accepted.</w:delText>
          </w:r>
        </w:del>
      </w:moveFrom>
      <w:moveFromRangeEnd w:id="226"/>
    </w:p>
    <w:p w14:paraId="752CD58F" w14:textId="6DBA8643" w:rsidR="00471567" w:rsidRPr="00C65807" w:rsidRDefault="00471567" w:rsidP="00471567">
      <w:pPr>
        <w:pStyle w:val="ListParagraph"/>
        <w:numPr>
          <w:ilvl w:val="0"/>
          <w:numId w:val="2"/>
        </w:numPr>
        <w:tabs>
          <w:tab w:val="left" w:pos="285"/>
        </w:tabs>
        <w:ind w:right="153" w:firstLine="0"/>
        <w:rPr>
          <w:moveTo w:id="232" w:author="Michael Bediako" w:date="2019-04-16T00:22:00Z"/>
          <w:rFonts w:ascii="Gill Sans MT" w:hAnsi="Gill Sans MT"/>
        </w:rPr>
      </w:pPr>
      <w:moveToRangeStart w:id="233" w:author="Michael Bediako" w:date="2019-04-16T00:22:00Z" w:name="move6266536"/>
      <w:moveTo w:id="234" w:author="Michael Bediako" w:date="2019-04-16T00:22:00Z">
        <w:r w:rsidRPr="00C65807">
          <w:rPr>
            <w:rFonts w:ascii="Gill Sans MT" w:hAnsi="Gill Sans MT"/>
          </w:rPr>
          <w:t xml:space="preserve">Scholarship funds will be paid </w:t>
        </w:r>
        <w:del w:id="235" w:author="Michael Bediako" w:date="2019-04-16T00:22:00Z">
          <w:r w:rsidRPr="00C65807" w:rsidDel="00471567">
            <w:rPr>
              <w:rFonts w:ascii="Gill Sans MT" w:hAnsi="Gill Sans MT"/>
              <w:b/>
              <w:i/>
            </w:rPr>
            <w:delText xml:space="preserve">in September 2019 or January 2020 for the second semester of the student’s first year </w:delText>
          </w:r>
        </w:del>
        <w:r w:rsidRPr="00C65807">
          <w:rPr>
            <w:rFonts w:ascii="Gill Sans MT" w:hAnsi="Gill Sans MT"/>
            <w:b/>
          </w:rPr>
          <w:t xml:space="preserve">directly to the University </w:t>
        </w:r>
        <w:r w:rsidRPr="00C65807">
          <w:rPr>
            <w:rFonts w:ascii="Gill Sans MT" w:hAnsi="Gill Sans MT"/>
          </w:rPr>
          <w:t>and not to the student. It will be the student’s responsibility to submit to the Foundation</w:t>
        </w:r>
        <w:r w:rsidRPr="00C65807">
          <w:rPr>
            <w:rFonts w:ascii="Gill Sans MT" w:hAnsi="Gill Sans MT"/>
            <w:spacing w:val="-2"/>
          </w:rPr>
          <w:t xml:space="preserve"> </w:t>
        </w:r>
        <w:r w:rsidRPr="00C65807">
          <w:rPr>
            <w:rFonts w:ascii="Gill Sans MT" w:hAnsi="Gill Sans MT"/>
          </w:rPr>
          <w:t>at</w:t>
        </w:r>
        <w:r w:rsidRPr="00C65807">
          <w:rPr>
            <w:rFonts w:ascii="Gill Sans MT" w:hAnsi="Gill Sans MT"/>
            <w:spacing w:val="-1"/>
          </w:rPr>
          <w:t xml:space="preserve"> </w:t>
        </w:r>
        <w:r w:rsidRPr="00C65807">
          <w:rPr>
            <w:rFonts w:ascii="Gill Sans MT" w:hAnsi="Gill Sans MT"/>
          </w:rPr>
          <w:t>that</w:t>
        </w:r>
        <w:r w:rsidRPr="00C65807">
          <w:rPr>
            <w:rFonts w:ascii="Gill Sans MT" w:hAnsi="Gill Sans MT"/>
            <w:spacing w:val="-5"/>
          </w:rPr>
          <w:t xml:space="preserve"> </w:t>
        </w:r>
        <w:r w:rsidRPr="00C65807">
          <w:rPr>
            <w:rFonts w:ascii="Gill Sans MT" w:hAnsi="Gill Sans MT"/>
          </w:rPr>
          <w:t>time</w:t>
        </w:r>
        <w:r w:rsidRPr="00C65807">
          <w:rPr>
            <w:rFonts w:ascii="Gill Sans MT" w:hAnsi="Gill Sans MT"/>
            <w:spacing w:val="-7"/>
          </w:rPr>
          <w:t xml:space="preserve"> </w:t>
        </w:r>
        <w:r w:rsidRPr="00C65807">
          <w:rPr>
            <w:rFonts w:ascii="Gill Sans MT" w:hAnsi="Gill Sans MT"/>
          </w:rPr>
          <w:t>an</w:t>
        </w:r>
        <w:r w:rsidRPr="00C65807">
          <w:rPr>
            <w:rFonts w:ascii="Gill Sans MT" w:hAnsi="Gill Sans MT"/>
            <w:spacing w:val="-6"/>
          </w:rPr>
          <w:t xml:space="preserve"> </w:t>
        </w:r>
        <w:r w:rsidRPr="00C65807">
          <w:rPr>
            <w:rFonts w:ascii="Gill Sans MT" w:hAnsi="Gill Sans MT"/>
          </w:rPr>
          <w:t>invoice</w:t>
        </w:r>
        <w:r w:rsidRPr="00C65807">
          <w:rPr>
            <w:rFonts w:ascii="Gill Sans MT" w:hAnsi="Gill Sans MT"/>
            <w:spacing w:val="-6"/>
          </w:rPr>
          <w:t xml:space="preserve"> </w:t>
        </w:r>
        <w:r w:rsidRPr="00C65807">
          <w:rPr>
            <w:rFonts w:ascii="Gill Sans MT" w:hAnsi="Gill Sans MT"/>
          </w:rPr>
          <w:t>for</w:t>
        </w:r>
        <w:r w:rsidRPr="00C65807">
          <w:rPr>
            <w:rFonts w:ascii="Gill Sans MT" w:hAnsi="Gill Sans MT"/>
            <w:spacing w:val="-3"/>
          </w:rPr>
          <w:t xml:space="preserve"> </w:t>
        </w:r>
        <w:del w:id="236" w:author="Michael Bediako" w:date="2019-04-16T00:23:00Z">
          <w:r w:rsidRPr="00C65807" w:rsidDel="00471567">
            <w:rPr>
              <w:rFonts w:ascii="Gill Sans MT" w:hAnsi="Gill Sans MT"/>
            </w:rPr>
            <w:delText>second</w:delText>
          </w:r>
          <w:r w:rsidRPr="00C65807" w:rsidDel="00471567">
            <w:rPr>
              <w:rFonts w:ascii="Gill Sans MT" w:hAnsi="Gill Sans MT"/>
              <w:spacing w:val="-6"/>
            </w:rPr>
            <w:delText xml:space="preserve"> </w:delText>
          </w:r>
          <w:r w:rsidRPr="00C65807" w:rsidDel="00471567">
            <w:rPr>
              <w:rFonts w:ascii="Gill Sans MT" w:hAnsi="Gill Sans MT"/>
            </w:rPr>
            <w:delText>semester</w:delText>
          </w:r>
          <w:r w:rsidRPr="00C65807" w:rsidDel="00471567">
            <w:rPr>
              <w:rFonts w:ascii="Gill Sans MT" w:hAnsi="Gill Sans MT"/>
              <w:spacing w:val="-3"/>
            </w:rPr>
            <w:delText xml:space="preserve"> </w:delText>
          </w:r>
          <w:r w:rsidRPr="00C65807" w:rsidDel="00471567">
            <w:rPr>
              <w:rFonts w:ascii="Gill Sans MT" w:hAnsi="Gill Sans MT"/>
            </w:rPr>
            <w:delText>tuition</w:delText>
          </w:r>
          <w:r w:rsidRPr="00C65807" w:rsidDel="00471567">
            <w:rPr>
              <w:rFonts w:ascii="Gill Sans MT" w:hAnsi="Gill Sans MT"/>
              <w:spacing w:val="-1"/>
            </w:rPr>
            <w:delText xml:space="preserve"> </w:delText>
          </w:r>
        </w:del>
        <w:r w:rsidRPr="00C65807">
          <w:rPr>
            <w:rFonts w:ascii="Gill Sans MT" w:hAnsi="Gill Sans MT"/>
          </w:rPr>
          <w:t>and</w:t>
        </w:r>
        <w:r w:rsidRPr="00C65807">
          <w:rPr>
            <w:rFonts w:ascii="Gill Sans MT" w:hAnsi="Gill Sans MT"/>
            <w:spacing w:val="-7"/>
          </w:rPr>
          <w:t xml:space="preserve"> </w:t>
        </w:r>
        <w:r w:rsidRPr="00C65807">
          <w:rPr>
            <w:rFonts w:ascii="Gill Sans MT" w:hAnsi="Gill Sans MT"/>
          </w:rPr>
          <w:t>fees,</w:t>
        </w:r>
        <w:r w:rsidRPr="00C65807">
          <w:rPr>
            <w:rFonts w:ascii="Gill Sans MT" w:hAnsi="Gill Sans MT"/>
            <w:spacing w:val="-5"/>
          </w:rPr>
          <w:t xml:space="preserve"> </w:t>
        </w:r>
        <w:del w:id="237" w:author="Michael Bediako" w:date="2019-04-16T00:23:00Z">
          <w:r w:rsidRPr="00C65807" w:rsidDel="00471567">
            <w:rPr>
              <w:rFonts w:ascii="Gill Sans MT" w:hAnsi="Gill Sans MT"/>
            </w:rPr>
            <w:delText>student</w:delText>
          </w:r>
          <w:r w:rsidRPr="00C65807" w:rsidDel="00471567">
            <w:rPr>
              <w:rFonts w:ascii="Gill Sans MT" w:hAnsi="Gill Sans MT"/>
              <w:spacing w:val="-6"/>
            </w:rPr>
            <w:delText xml:space="preserve"> </w:delText>
          </w:r>
          <w:r w:rsidRPr="00C65807" w:rsidDel="00471567">
            <w:rPr>
              <w:rFonts w:ascii="Gill Sans MT" w:hAnsi="Gill Sans MT"/>
            </w:rPr>
            <w:delText>ID</w:delText>
          </w:r>
          <w:r w:rsidRPr="00C65807" w:rsidDel="00471567">
            <w:rPr>
              <w:rFonts w:ascii="Gill Sans MT" w:hAnsi="Gill Sans MT"/>
              <w:spacing w:val="2"/>
            </w:rPr>
            <w:delText xml:space="preserve"> </w:delText>
          </w:r>
          <w:r w:rsidRPr="00C65807" w:rsidDel="00471567">
            <w:rPr>
              <w:rFonts w:ascii="Gill Sans MT" w:hAnsi="Gill Sans MT"/>
            </w:rPr>
            <w:delText>number</w:delText>
          </w:r>
          <w:r w:rsidRPr="00C65807" w:rsidDel="00471567">
            <w:rPr>
              <w:rFonts w:ascii="Gill Sans MT" w:hAnsi="Gill Sans MT"/>
              <w:spacing w:val="-3"/>
            </w:rPr>
            <w:delText xml:space="preserve"> </w:delText>
          </w:r>
          <w:r w:rsidRPr="00C65807" w:rsidDel="00471567">
            <w:rPr>
              <w:rFonts w:ascii="Gill Sans MT" w:hAnsi="Gill Sans MT"/>
            </w:rPr>
            <w:delText>and</w:delText>
          </w:r>
          <w:r w:rsidRPr="00C65807" w:rsidDel="00471567">
            <w:rPr>
              <w:rFonts w:ascii="Gill Sans MT" w:hAnsi="Gill Sans MT"/>
              <w:spacing w:val="6"/>
            </w:rPr>
            <w:delText xml:space="preserve"> </w:delText>
          </w:r>
          <w:r w:rsidRPr="00C65807" w:rsidDel="00471567">
            <w:rPr>
              <w:rFonts w:ascii="Gill Sans MT" w:hAnsi="Gill Sans MT"/>
            </w:rPr>
            <w:delText>University</w:delText>
          </w:r>
          <w:r w:rsidRPr="00C65807" w:rsidDel="00471567">
            <w:rPr>
              <w:rFonts w:ascii="Gill Sans MT" w:hAnsi="Gill Sans MT"/>
              <w:spacing w:val="-7"/>
            </w:rPr>
            <w:delText xml:space="preserve"> </w:delText>
          </w:r>
          <w:r w:rsidRPr="00C65807" w:rsidDel="00471567">
            <w:rPr>
              <w:rFonts w:ascii="Gill Sans MT" w:hAnsi="Gill Sans MT"/>
            </w:rPr>
            <w:delText>information.</w:delText>
          </w:r>
        </w:del>
      </w:moveTo>
    </w:p>
    <w:moveToRangeEnd w:id="233"/>
    <w:p w14:paraId="1457538C" w14:textId="77777777" w:rsidR="00471567" w:rsidRPr="00471567" w:rsidRDefault="00471567">
      <w:pPr>
        <w:pStyle w:val="ListParagraph"/>
        <w:tabs>
          <w:tab w:val="left" w:pos="285"/>
        </w:tabs>
        <w:spacing w:line="242" w:lineRule="auto"/>
        <w:ind w:left="140" w:right="199" w:firstLine="0"/>
        <w:rPr>
          <w:rFonts w:ascii="Gill Sans MT" w:hAnsi="Gill Sans MT"/>
          <w:rPrChange w:id="238" w:author="Michael Bediako" w:date="2019-04-16T00:19:00Z">
            <w:rPr/>
          </w:rPrChange>
        </w:rPr>
        <w:pPrChange w:id="239" w:author="Michael Bediako" w:date="2019-04-16T00:24:00Z">
          <w:pPr>
            <w:pStyle w:val="ListParagraph"/>
            <w:numPr>
              <w:numId w:val="2"/>
            </w:numPr>
            <w:tabs>
              <w:tab w:val="left" w:pos="285"/>
            </w:tabs>
            <w:spacing w:line="242" w:lineRule="auto"/>
            <w:ind w:left="140" w:right="199" w:firstLine="0"/>
          </w:pPr>
        </w:pPrChange>
      </w:pPr>
    </w:p>
    <w:p w14:paraId="45057D2C" w14:textId="77777777" w:rsidR="00E453E2" w:rsidRPr="00471567" w:rsidRDefault="00E453E2">
      <w:pPr>
        <w:pStyle w:val="BodyText"/>
        <w:spacing w:before="7"/>
        <w:rPr>
          <w:rFonts w:ascii="Gill Sans MT" w:hAnsi="Gill Sans MT"/>
          <w:sz w:val="24"/>
          <w:rPrChange w:id="240" w:author="Michael Bediako" w:date="2019-04-16T00:19:00Z">
            <w:rPr>
              <w:sz w:val="24"/>
            </w:rPr>
          </w:rPrChange>
        </w:rPr>
      </w:pPr>
    </w:p>
    <w:p w14:paraId="22D41FE6" w14:textId="77777777" w:rsidR="002658AA" w:rsidRDefault="00E94048">
      <w:pPr>
        <w:pStyle w:val="ListParagraph"/>
        <w:numPr>
          <w:ilvl w:val="0"/>
          <w:numId w:val="2"/>
        </w:numPr>
        <w:tabs>
          <w:tab w:val="left" w:pos="285"/>
        </w:tabs>
        <w:ind w:right="153" w:firstLine="0"/>
        <w:rPr>
          <w:ins w:id="241" w:author="Michael Bediako" w:date="2019-04-16T00:29:00Z"/>
          <w:rFonts w:ascii="Gill Sans MT" w:hAnsi="Gill Sans MT"/>
        </w:rPr>
        <w:pPrChange w:id="242" w:author="Michael Bediako" w:date="2019-04-16T00:31:00Z">
          <w:pPr>
            <w:pStyle w:val="BodyText"/>
            <w:spacing w:line="500" w:lineRule="atLeast"/>
            <w:ind w:left="140" w:right="5406"/>
          </w:pPr>
        </w:pPrChange>
      </w:pPr>
      <w:r w:rsidRPr="00471567">
        <w:rPr>
          <w:rFonts w:ascii="Gill Sans MT" w:hAnsi="Gill Sans MT"/>
          <w:rPrChange w:id="243" w:author="Michael Bediako" w:date="2019-04-16T00:19:00Z">
            <w:rPr/>
          </w:rPrChange>
        </w:rPr>
        <w:t xml:space="preserve">Mail one copy of a completed typed application package to: </w:t>
      </w:r>
    </w:p>
    <w:p w14:paraId="3186BEAB" w14:textId="77777777" w:rsidR="002658AA" w:rsidRDefault="002658AA" w:rsidP="002658AA">
      <w:pPr>
        <w:pStyle w:val="BodyText"/>
        <w:ind w:left="140" w:right="5406"/>
        <w:rPr>
          <w:ins w:id="244" w:author="Michael Bediako" w:date="2019-04-16T00:30:00Z"/>
          <w:rFonts w:ascii="Gill Sans MT" w:hAnsi="Gill Sans MT"/>
        </w:rPr>
      </w:pPr>
    </w:p>
    <w:p w14:paraId="5B771DB0" w14:textId="03BAD4EA" w:rsidR="002658AA" w:rsidRPr="002658AA" w:rsidRDefault="002658AA">
      <w:pPr>
        <w:pStyle w:val="BodyText"/>
        <w:ind w:left="720" w:right="5406"/>
        <w:rPr>
          <w:ins w:id="245" w:author="Michael Bediako" w:date="2019-04-16T00:29:00Z"/>
          <w:rFonts w:ascii="Gill Sans MT" w:hAnsi="Gill Sans MT"/>
        </w:rPr>
        <w:pPrChange w:id="246" w:author="Michael Bediako" w:date="2019-04-16T00:31:00Z">
          <w:pPr>
            <w:pStyle w:val="BodyText"/>
            <w:ind w:left="140" w:right="5406"/>
          </w:pPr>
        </w:pPrChange>
      </w:pPr>
      <w:ins w:id="247" w:author="Michael Bediako" w:date="2019-04-16T00:29:00Z">
        <w:r w:rsidRPr="002658AA">
          <w:rPr>
            <w:rFonts w:ascii="Gill Sans MT" w:hAnsi="Gill Sans MT"/>
          </w:rPr>
          <w:t>info@akuapemeducationtrust.org</w:t>
        </w:r>
      </w:ins>
    </w:p>
    <w:p w14:paraId="157F9B57" w14:textId="7896FB75" w:rsidR="002658AA" w:rsidRDefault="002658AA">
      <w:pPr>
        <w:pStyle w:val="BodyText"/>
        <w:spacing w:line="500" w:lineRule="atLeast"/>
        <w:ind w:left="720" w:right="5406"/>
        <w:rPr>
          <w:ins w:id="248" w:author="Michael Bediako" w:date="2019-04-16T00:29:00Z"/>
          <w:rFonts w:ascii="Gill Sans MT" w:hAnsi="Gill Sans MT"/>
        </w:rPr>
        <w:pPrChange w:id="249" w:author="Michael Bediako" w:date="2019-04-16T00:31:00Z">
          <w:pPr>
            <w:pStyle w:val="BodyText"/>
            <w:spacing w:line="500" w:lineRule="atLeast"/>
            <w:ind w:left="140" w:right="5406"/>
          </w:pPr>
        </w:pPrChange>
      </w:pPr>
      <w:ins w:id="250" w:author="Michael Bediako" w:date="2019-04-16T00:30:00Z">
        <w:r>
          <w:rPr>
            <w:rFonts w:ascii="Gill Sans MT" w:hAnsi="Gill Sans MT"/>
          </w:rPr>
          <w:t xml:space="preserve">or </w:t>
        </w:r>
      </w:ins>
    </w:p>
    <w:p w14:paraId="7E9FD4C0" w14:textId="3ED892AC" w:rsidR="00E453E2" w:rsidRPr="00471567" w:rsidDel="002658AA" w:rsidRDefault="00E94048">
      <w:pPr>
        <w:pStyle w:val="BodyText"/>
        <w:spacing w:line="500" w:lineRule="atLeast"/>
        <w:ind w:left="720" w:right="5406"/>
        <w:rPr>
          <w:del w:id="251" w:author="Michael Bediako" w:date="2019-04-16T00:29:00Z"/>
          <w:rFonts w:ascii="Gill Sans MT" w:hAnsi="Gill Sans MT"/>
          <w:rPrChange w:id="252" w:author="Michael Bediako" w:date="2019-04-16T00:19:00Z">
            <w:rPr>
              <w:del w:id="253" w:author="Michael Bediako" w:date="2019-04-16T00:29:00Z"/>
            </w:rPr>
          </w:rPrChange>
        </w:rPr>
        <w:pPrChange w:id="254" w:author="Michael Bediako" w:date="2019-04-16T00:31:00Z">
          <w:pPr>
            <w:pStyle w:val="BodyText"/>
            <w:spacing w:line="500" w:lineRule="atLeast"/>
            <w:ind w:left="140" w:right="5406"/>
          </w:pPr>
        </w:pPrChange>
      </w:pPr>
      <w:del w:id="255" w:author="Michael Bediako" w:date="2019-04-16T00:29:00Z">
        <w:r w:rsidRPr="00471567" w:rsidDel="002658AA">
          <w:rPr>
            <w:rFonts w:ascii="Gill Sans MT" w:hAnsi="Gill Sans MT"/>
            <w:rPrChange w:id="256" w:author="Michael Bediako" w:date="2019-04-16T00:19:00Z">
              <w:rPr/>
            </w:rPrChange>
          </w:rPr>
          <w:delText xml:space="preserve">Trust </w:delText>
        </w:r>
      </w:del>
      <w:r w:rsidRPr="00471567">
        <w:rPr>
          <w:rFonts w:ascii="Gill Sans MT" w:hAnsi="Gill Sans MT"/>
          <w:rPrChange w:id="257" w:author="Michael Bediako" w:date="2019-04-16T00:19:00Z">
            <w:rPr/>
          </w:rPrChange>
        </w:rPr>
        <w:t>Scholarship Committee</w:t>
      </w:r>
    </w:p>
    <w:p w14:paraId="5D37ADCB" w14:textId="05D8B685" w:rsidR="002658AA" w:rsidRPr="002658AA" w:rsidRDefault="002658AA">
      <w:pPr>
        <w:pStyle w:val="BodyText"/>
        <w:spacing w:line="500" w:lineRule="atLeast"/>
        <w:ind w:left="720" w:right="5406"/>
        <w:rPr>
          <w:ins w:id="258" w:author="Michael Bediako" w:date="2019-04-16T00:28:00Z"/>
          <w:rFonts w:ascii="Gill Sans MT" w:hAnsi="Gill Sans MT"/>
        </w:rPr>
        <w:pPrChange w:id="259" w:author="Michael Bediako" w:date="2019-04-16T00:31:00Z">
          <w:pPr>
            <w:pStyle w:val="BodyText"/>
            <w:spacing w:line="500" w:lineRule="atLeast"/>
            <w:ind w:left="140" w:right="5406"/>
          </w:pPr>
        </w:pPrChange>
      </w:pPr>
    </w:p>
    <w:p w14:paraId="51D4F04D" w14:textId="77777777" w:rsidR="002658AA" w:rsidRPr="002658AA" w:rsidRDefault="002658AA">
      <w:pPr>
        <w:pStyle w:val="BodyText"/>
        <w:ind w:left="720" w:right="5406"/>
        <w:rPr>
          <w:ins w:id="260" w:author="Michael Bediako" w:date="2019-04-16T00:28:00Z"/>
          <w:rFonts w:ascii="Gill Sans MT" w:hAnsi="Gill Sans MT"/>
        </w:rPr>
        <w:pPrChange w:id="261" w:author="Michael Bediako" w:date="2019-04-16T00:31:00Z">
          <w:pPr>
            <w:pStyle w:val="BodyText"/>
            <w:spacing w:line="500" w:lineRule="atLeast"/>
            <w:ind w:left="140" w:right="5406"/>
          </w:pPr>
        </w:pPrChange>
      </w:pPr>
      <w:ins w:id="262" w:author="Michael Bediako" w:date="2019-04-16T00:28:00Z">
        <w:r w:rsidRPr="002658AA">
          <w:rPr>
            <w:rFonts w:ascii="Gill Sans MT" w:hAnsi="Gill Sans MT"/>
          </w:rPr>
          <w:t>W40A Akuffo Road,</w:t>
        </w:r>
      </w:ins>
    </w:p>
    <w:p w14:paraId="71139F59" w14:textId="77777777" w:rsidR="002658AA" w:rsidRPr="002658AA" w:rsidRDefault="002658AA">
      <w:pPr>
        <w:pStyle w:val="BodyText"/>
        <w:ind w:left="720" w:right="5406"/>
        <w:rPr>
          <w:ins w:id="263" w:author="Michael Bediako" w:date="2019-04-16T00:28:00Z"/>
          <w:rFonts w:ascii="Gill Sans MT" w:hAnsi="Gill Sans MT"/>
        </w:rPr>
        <w:pPrChange w:id="264" w:author="Michael Bediako" w:date="2019-04-16T00:31:00Z">
          <w:pPr>
            <w:pStyle w:val="BodyText"/>
            <w:spacing w:line="500" w:lineRule="atLeast"/>
            <w:ind w:left="140" w:right="5406"/>
          </w:pPr>
        </w:pPrChange>
      </w:pPr>
      <w:ins w:id="265" w:author="Michael Bediako" w:date="2019-04-16T00:28:00Z">
        <w:r w:rsidRPr="002658AA">
          <w:rPr>
            <w:rFonts w:ascii="Gill Sans MT" w:hAnsi="Gill Sans MT"/>
          </w:rPr>
          <w:t>Akropong, Akuapem North</w:t>
        </w:r>
      </w:ins>
    </w:p>
    <w:p w14:paraId="18D51052" w14:textId="77777777" w:rsidR="002658AA" w:rsidRPr="002658AA" w:rsidRDefault="002658AA">
      <w:pPr>
        <w:pStyle w:val="BodyText"/>
        <w:ind w:left="720" w:right="5406"/>
        <w:rPr>
          <w:ins w:id="266" w:author="Michael Bediako" w:date="2019-04-16T00:28:00Z"/>
          <w:rFonts w:ascii="Gill Sans MT" w:hAnsi="Gill Sans MT"/>
        </w:rPr>
        <w:pPrChange w:id="267" w:author="Michael Bediako" w:date="2019-04-16T00:31:00Z">
          <w:pPr>
            <w:pStyle w:val="BodyText"/>
            <w:spacing w:line="500" w:lineRule="atLeast"/>
            <w:ind w:left="140" w:right="5406"/>
          </w:pPr>
        </w:pPrChange>
      </w:pPr>
      <w:ins w:id="268" w:author="Michael Bediako" w:date="2019-04-16T00:28:00Z">
        <w:r w:rsidRPr="002658AA">
          <w:rPr>
            <w:rFonts w:ascii="Gill Sans MT" w:hAnsi="Gill Sans MT"/>
          </w:rPr>
          <w:t>P. O. Box AP 207</w:t>
        </w:r>
      </w:ins>
    </w:p>
    <w:p w14:paraId="40DFDE59" w14:textId="01FADD04" w:rsidR="002658AA" w:rsidRDefault="002658AA">
      <w:pPr>
        <w:pStyle w:val="BodyText"/>
        <w:ind w:left="720" w:right="5406"/>
        <w:rPr>
          <w:ins w:id="269" w:author="Michael Bediako" w:date="2019-04-16T00:29:00Z"/>
          <w:rFonts w:ascii="Gill Sans MT" w:hAnsi="Gill Sans MT"/>
        </w:rPr>
        <w:pPrChange w:id="270" w:author="Michael Bediako" w:date="2019-04-16T00:31:00Z">
          <w:pPr>
            <w:pStyle w:val="BodyText"/>
            <w:ind w:left="140" w:right="5406"/>
          </w:pPr>
        </w:pPrChange>
      </w:pPr>
      <w:ins w:id="271" w:author="Michael Bediako" w:date="2019-04-16T00:28:00Z">
        <w:r w:rsidRPr="002658AA">
          <w:rPr>
            <w:rFonts w:ascii="Gill Sans MT" w:hAnsi="Gill Sans MT"/>
          </w:rPr>
          <w:t>Akropong Akuapem</w:t>
        </w:r>
      </w:ins>
    </w:p>
    <w:p w14:paraId="0FFD9C4D" w14:textId="7917EFFE" w:rsidR="002658AA" w:rsidRPr="002658AA" w:rsidRDefault="00A47668">
      <w:pPr>
        <w:pStyle w:val="BodyText"/>
        <w:ind w:left="720" w:right="5406"/>
        <w:rPr>
          <w:ins w:id="272" w:author="Michael Bediako" w:date="2019-04-16T00:28:00Z"/>
          <w:rFonts w:ascii="Gill Sans MT" w:hAnsi="Gill Sans MT"/>
        </w:rPr>
        <w:pPrChange w:id="273" w:author="Michael Bediako" w:date="2019-04-16T00:45:00Z">
          <w:pPr>
            <w:pStyle w:val="BodyText"/>
            <w:spacing w:line="500" w:lineRule="atLeast"/>
            <w:ind w:left="140" w:right="5406"/>
          </w:pPr>
        </w:pPrChange>
      </w:pPr>
      <w:ins w:id="274" w:author="USER" w:date="2025-01-14T08:58:00Z" w16du:dateUtc="2025-01-14T08:58:00Z">
        <w:r>
          <w:rPr>
            <w:rFonts w:ascii="Gill Sans MT" w:hAnsi="Gill Sans MT"/>
          </w:rPr>
          <w:t>+233261530730</w:t>
        </w:r>
      </w:ins>
      <w:ins w:id="275" w:author="Michael Bediako" w:date="2019-04-16T00:29:00Z">
        <w:del w:id="276" w:author="USER" w:date="2025-01-14T08:57:00Z" w16du:dateUtc="2025-01-14T08:57:00Z">
          <w:r w:rsidR="002658AA" w:rsidRPr="002658AA" w:rsidDel="00A47668">
            <w:rPr>
              <w:rFonts w:ascii="Gill Sans MT" w:hAnsi="Gill Sans MT"/>
            </w:rPr>
            <w:delText>+233 302 941 556</w:delText>
          </w:r>
        </w:del>
      </w:ins>
    </w:p>
    <w:p w14:paraId="54B1CCCC" w14:textId="5AC4F7AD" w:rsidR="00E453E2" w:rsidRPr="00471567" w:rsidDel="002658AA" w:rsidRDefault="00E94048">
      <w:pPr>
        <w:pStyle w:val="BodyText"/>
        <w:ind w:left="720" w:right="5406"/>
        <w:rPr>
          <w:del w:id="277" w:author="Michael Bediako" w:date="2019-04-16T00:28:00Z"/>
          <w:rFonts w:ascii="Gill Sans MT" w:hAnsi="Gill Sans MT"/>
          <w:rPrChange w:id="278" w:author="Michael Bediako" w:date="2019-04-16T00:19:00Z">
            <w:rPr>
              <w:del w:id="279" w:author="Michael Bediako" w:date="2019-04-16T00:28:00Z"/>
            </w:rPr>
          </w:rPrChange>
        </w:rPr>
        <w:pPrChange w:id="280" w:author="Michael Bediako" w:date="2019-04-16T00:45:00Z">
          <w:pPr>
            <w:pStyle w:val="BodyText"/>
            <w:spacing w:before="7" w:line="242" w:lineRule="auto"/>
            <w:ind w:left="140" w:right="9646"/>
          </w:pPr>
        </w:pPrChange>
      </w:pPr>
      <w:del w:id="281" w:author="Michael Bediako" w:date="2019-04-16T00:28:00Z">
        <w:r w:rsidRPr="00471567" w:rsidDel="002658AA">
          <w:rPr>
            <w:rFonts w:ascii="Gill Sans MT" w:hAnsi="Gill Sans MT"/>
            <w:rPrChange w:id="282" w:author="Michael Bediako" w:date="2019-04-16T00:19:00Z">
              <w:rPr/>
            </w:rPrChange>
          </w:rPr>
          <w:delText>P.O Box AP 207 Akropong Akuapem.</w:delText>
        </w:r>
      </w:del>
    </w:p>
    <w:p w14:paraId="440AA279" w14:textId="77777777" w:rsidR="00E453E2" w:rsidRPr="00471567" w:rsidDel="00A47668" w:rsidRDefault="00E453E2">
      <w:pPr>
        <w:pStyle w:val="BodyText"/>
        <w:spacing w:before="5"/>
        <w:ind w:left="580"/>
        <w:rPr>
          <w:del w:id="283" w:author="USER" w:date="2025-01-14T08:59:00Z" w16du:dateUtc="2025-01-14T08:59:00Z"/>
          <w:rFonts w:ascii="Gill Sans MT" w:hAnsi="Gill Sans MT"/>
          <w:sz w:val="21"/>
          <w:rPrChange w:id="284" w:author="Michael Bediako" w:date="2019-04-16T00:19:00Z">
            <w:rPr>
              <w:del w:id="285" w:author="USER" w:date="2025-01-14T08:59:00Z" w16du:dateUtc="2025-01-14T08:59:00Z"/>
              <w:sz w:val="21"/>
            </w:rPr>
          </w:rPrChange>
        </w:rPr>
        <w:pPrChange w:id="286" w:author="Michael Bediako" w:date="2019-04-16T00:31:00Z">
          <w:pPr>
            <w:pStyle w:val="BodyText"/>
            <w:spacing w:before="5"/>
          </w:pPr>
        </w:pPrChange>
      </w:pPr>
    </w:p>
    <w:p w14:paraId="6707D92A" w14:textId="019B9A36" w:rsidR="00E453E2" w:rsidRPr="00471567" w:rsidDel="002658AA" w:rsidRDefault="00E94048">
      <w:pPr>
        <w:ind w:left="140"/>
        <w:rPr>
          <w:del w:id="287" w:author="Michael Bediako" w:date="2019-04-16T00:28:00Z"/>
          <w:rFonts w:ascii="Gill Sans MT" w:hAnsi="Gill Sans MT"/>
          <w:i/>
          <w:sz w:val="18"/>
          <w:rPrChange w:id="288" w:author="Michael Bediako" w:date="2019-04-16T00:19:00Z">
            <w:rPr>
              <w:del w:id="289" w:author="Michael Bediako" w:date="2019-04-16T00:28:00Z"/>
              <w:i/>
              <w:sz w:val="18"/>
            </w:rPr>
          </w:rPrChange>
        </w:rPr>
      </w:pPr>
      <w:del w:id="290" w:author="Michael Bediako" w:date="2019-04-16T00:28:00Z">
        <w:r w:rsidRPr="00471567" w:rsidDel="002658AA">
          <w:rPr>
            <w:rFonts w:ascii="Gill Sans MT" w:hAnsi="Gill Sans MT"/>
            <w:i/>
            <w:sz w:val="18"/>
            <w:rPrChange w:id="291" w:author="Michael Bediako" w:date="2019-04-16T00:19:00Z">
              <w:rPr>
                <w:i/>
                <w:sz w:val="18"/>
              </w:rPr>
            </w:rPrChange>
          </w:rPr>
          <w:delText>(This includes application with signoff by school.</w:delText>
        </w:r>
      </w:del>
    </w:p>
    <w:p w14:paraId="33231EF6" w14:textId="77777777" w:rsidR="00E453E2" w:rsidRPr="00471567" w:rsidDel="00E20DCF" w:rsidRDefault="00E453E2">
      <w:pPr>
        <w:pStyle w:val="BodyText"/>
        <w:rPr>
          <w:del w:id="292" w:author="Michael Bediako" w:date="2019-04-16T00:45:00Z"/>
          <w:rFonts w:ascii="Gill Sans MT" w:hAnsi="Gill Sans MT"/>
          <w:i/>
          <w:sz w:val="20"/>
          <w:rPrChange w:id="293" w:author="Michael Bediako" w:date="2019-04-16T00:19:00Z">
            <w:rPr>
              <w:del w:id="294" w:author="Michael Bediako" w:date="2019-04-16T00:45:00Z"/>
              <w:i/>
              <w:sz w:val="20"/>
            </w:rPr>
          </w:rPrChange>
        </w:rPr>
      </w:pPr>
    </w:p>
    <w:p w14:paraId="6567A320" w14:textId="77777777" w:rsidR="00E453E2" w:rsidRPr="00471567" w:rsidDel="002658AA" w:rsidRDefault="00E453E2">
      <w:pPr>
        <w:pStyle w:val="BodyText"/>
        <w:rPr>
          <w:del w:id="295" w:author="Michael Bediako" w:date="2019-04-16T00:31:00Z"/>
          <w:rFonts w:ascii="Gill Sans MT" w:hAnsi="Gill Sans MT"/>
          <w:i/>
          <w:sz w:val="20"/>
          <w:rPrChange w:id="296" w:author="Michael Bediako" w:date="2019-04-16T00:19:00Z">
            <w:rPr>
              <w:del w:id="297" w:author="Michael Bediako" w:date="2019-04-16T00:31:00Z"/>
              <w:i/>
              <w:sz w:val="20"/>
            </w:rPr>
          </w:rPrChange>
        </w:rPr>
      </w:pPr>
    </w:p>
    <w:p w14:paraId="53E9E1B5" w14:textId="77777777" w:rsidR="00E453E2" w:rsidRPr="00471567" w:rsidRDefault="00E453E2">
      <w:pPr>
        <w:pStyle w:val="BodyText"/>
        <w:spacing w:before="4"/>
        <w:rPr>
          <w:rFonts w:ascii="Gill Sans MT" w:hAnsi="Gill Sans MT"/>
          <w:i/>
          <w:sz w:val="28"/>
          <w:rPrChange w:id="298" w:author="Michael Bediako" w:date="2019-04-16T00:19:00Z">
            <w:rPr>
              <w:i/>
              <w:sz w:val="28"/>
            </w:rPr>
          </w:rPrChange>
        </w:rPr>
      </w:pPr>
    </w:p>
    <w:p w14:paraId="3790B17C" w14:textId="76CD0C14" w:rsidR="00E20DCF" w:rsidRDefault="00E20DCF">
      <w:pPr>
        <w:pStyle w:val="ListParagraph"/>
        <w:numPr>
          <w:ilvl w:val="0"/>
          <w:numId w:val="2"/>
        </w:numPr>
        <w:tabs>
          <w:tab w:val="left" w:pos="285"/>
        </w:tabs>
        <w:ind w:right="153" w:firstLine="0"/>
        <w:rPr>
          <w:ins w:id="299" w:author="Michael Bediako" w:date="2019-04-16T00:43:00Z"/>
          <w:rFonts w:ascii="Gill Sans MT" w:hAnsi="Gill Sans MT"/>
        </w:rPr>
        <w:pPrChange w:id="300" w:author="Michael Bediako" w:date="2019-04-16T00:43:00Z">
          <w:pPr>
            <w:pStyle w:val="BodyText"/>
            <w:spacing w:line="242" w:lineRule="auto"/>
            <w:ind w:left="140" w:right="756"/>
          </w:pPr>
        </w:pPrChange>
      </w:pPr>
      <w:ins w:id="301" w:author="Michael Bediako" w:date="2019-04-16T00:41:00Z">
        <w:r>
          <w:rPr>
            <w:rFonts w:ascii="Gill Sans MT" w:hAnsi="Gill Sans MT"/>
          </w:rPr>
          <w:t xml:space="preserve">Application should be submitted before </w:t>
        </w:r>
      </w:ins>
      <w:ins w:id="302" w:author="Michael Bediako" w:date="2019-04-16T00:58:00Z">
        <w:r w:rsidR="006C3D1A" w:rsidRPr="006C3D1A">
          <w:rPr>
            <w:rFonts w:ascii="Gill Sans MT" w:hAnsi="Gill Sans MT"/>
          </w:rPr>
          <w:t xml:space="preserve">June 28, 2019, 3:00 p.m </w:t>
        </w:r>
      </w:ins>
      <w:moveToRangeStart w:id="303" w:author="Michael Bediako" w:date="2019-04-16T00:37:00Z" w:name="move6267486"/>
      <w:moveTo w:id="304" w:author="Michael Bediako" w:date="2019-04-16T00:37:00Z">
        <w:r w:rsidR="002658AA" w:rsidRPr="00C65807">
          <w:rPr>
            <w:rFonts w:ascii="Gill Sans MT" w:hAnsi="Gill Sans MT"/>
          </w:rPr>
          <w:t>Late applications are not</w:t>
        </w:r>
        <w:r w:rsidR="002658AA" w:rsidRPr="00E20DCF">
          <w:rPr>
            <w:rFonts w:ascii="Gill Sans MT" w:hAnsi="Gill Sans MT"/>
            <w:rPrChange w:id="305" w:author="Michael Bediako" w:date="2019-04-16T00:43:00Z">
              <w:rPr>
                <w:rFonts w:ascii="Gill Sans MT" w:hAnsi="Gill Sans MT"/>
                <w:spacing w:val="-5"/>
              </w:rPr>
            </w:rPrChange>
          </w:rPr>
          <w:t xml:space="preserve"> </w:t>
        </w:r>
        <w:r w:rsidR="002658AA" w:rsidRPr="00C65807">
          <w:rPr>
            <w:rFonts w:ascii="Gill Sans MT" w:hAnsi="Gill Sans MT"/>
          </w:rPr>
          <w:t>accepted.</w:t>
        </w:r>
      </w:moveTo>
      <w:moveToRangeEnd w:id="303"/>
      <w:ins w:id="306" w:author="Michael Bediako" w:date="2019-04-16T00:37:00Z">
        <w:r w:rsidR="002658AA">
          <w:rPr>
            <w:rFonts w:ascii="Gill Sans MT" w:hAnsi="Gill Sans MT"/>
          </w:rPr>
          <w:t xml:space="preserve"> </w:t>
        </w:r>
      </w:ins>
    </w:p>
    <w:p w14:paraId="4E84C9D9" w14:textId="0B1BA555" w:rsidR="00E453E2" w:rsidRPr="00471567" w:rsidRDefault="00E94048">
      <w:pPr>
        <w:pStyle w:val="ListParagraph"/>
        <w:numPr>
          <w:ilvl w:val="0"/>
          <w:numId w:val="2"/>
        </w:numPr>
        <w:tabs>
          <w:tab w:val="left" w:pos="285"/>
        </w:tabs>
        <w:ind w:right="153" w:firstLine="0"/>
        <w:rPr>
          <w:rFonts w:ascii="Gill Sans MT" w:hAnsi="Gill Sans MT"/>
          <w:rPrChange w:id="307" w:author="Michael Bediako" w:date="2019-04-16T00:19:00Z">
            <w:rPr/>
          </w:rPrChange>
        </w:rPr>
        <w:pPrChange w:id="308" w:author="Michael Bediako" w:date="2019-04-16T00:45:00Z">
          <w:pPr>
            <w:pStyle w:val="BodyText"/>
            <w:spacing w:line="242" w:lineRule="auto"/>
            <w:ind w:left="140" w:right="756"/>
          </w:pPr>
        </w:pPrChange>
      </w:pPr>
      <w:del w:id="309" w:author="Michael Bediako" w:date="2019-04-16T00:44:00Z">
        <w:r w:rsidRPr="00471567" w:rsidDel="00E20DCF">
          <w:rPr>
            <w:rFonts w:ascii="Gill Sans MT" w:hAnsi="Gill Sans MT"/>
            <w:rPrChange w:id="310" w:author="Michael Bediako" w:date="2019-04-16T00:19:00Z">
              <w:rPr/>
            </w:rPrChange>
          </w:rPr>
          <w:delText xml:space="preserve">The applications will be reviewed and recipients selected by a committee consisting of Coordinating team. </w:delText>
        </w:r>
      </w:del>
      <w:r w:rsidRPr="00471567">
        <w:rPr>
          <w:rFonts w:ascii="Gill Sans MT" w:hAnsi="Gill Sans MT"/>
          <w:rPrChange w:id="311" w:author="Michael Bediako" w:date="2019-04-16T00:19:00Z">
            <w:rPr/>
          </w:rPrChange>
        </w:rPr>
        <w:t>The scholarships will be awarded in August 2019.</w:t>
      </w:r>
    </w:p>
    <w:p w14:paraId="574075A7" w14:textId="77777777" w:rsidR="00E453E2" w:rsidRPr="00471567" w:rsidRDefault="00E453E2">
      <w:pPr>
        <w:pStyle w:val="BodyText"/>
        <w:spacing w:before="3"/>
        <w:rPr>
          <w:rFonts w:ascii="Gill Sans MT" w:hAnsi="Gill Sans MT"/>
          <w:sz w:val="24"/>
          <w:rPrChange w:id="312" w:author="Michael Bediako" w:date="2019-04-16T00:19:00Z">
            <w:rPr>
              <w:sz w:val="24"/>
            </w:rPr>
          </w:rPrChange>
        </w:rPr>
      </w:pPr>
    </w:p>
    <w:p w14:paraId="5EEE701E" w14:textId="08355B46" w:rsidR="00E453E2" w:rsidRPr="00471567" w:rsidDel="00E20DCF" w:rsidRDefault="00A47668">
      <w:pPr>
        <w:pStyle w:val="BodyText"/>
        <w:ind w:left="140"/>
        <w:rPr>
          <w:del w:id="313" w:author="Michael Bediako" w:date="2019-04-16T00:44:00Z"/>
          <w:rFonts w:ascii="Gill Sans MT" w:hAnsi="Gill Sans MT"/>
          <w:rPrChange w:id="314" w:author="Michael Bediako" w:date="2019-04-16T00:19:00Z">
            <w:rPr>
              <w:del w:id="315" w:author="Michael Bediako" w:date="2019-04-16T00:44:00Z"/>
            </w:rPr>
          </w:rPrChange>
        </w:rPr>
      </w:pPr>
      <w:ins w:id="316" w:author="USER" w:date="2025-01-14T08:58:00Z" w16du:dateUtc="2025-01-14T08:58:00Z">
        <w:r>
          <w:rPr>
            <w:rFonts w:ascii="Gill Sans MT" w:hAnsi="Gill Sans MT"/>
          </w:rPr>
          <w:t xml:space="preserve"> </w:t>
        </w:r>
      </w:ins>
      <w:ins w:id="317" w:author="USER" w:date="2025-01-14T08:59:00Z" w16du:dateUtc="2025-01-14T08:59:00Z">
        <w:r>
          <w:rPr>
            <w:rFonts w:ascii="Gill Sans MT" w:hAnsi="Gill Sans MT"/>
          </w:rPr>
          <w:t xml:space="preserve"> </w:t>
        </w:r>
      </w:ins>
      <w:del w:id="318" w:author="Michael Bediako" w:date="2019-04-16T00:44:00Z">
        <w:r w:rsidR="00E94048" w:rsidRPr="00471567" w:rsidDel="00E20DCF">
          <w:rPr>
            <w:rFonts w:ascii="Gill Sans MT" w:hAnsi="Gill Sans MT"/>
            <w:rPrChange w:id="319" w:author="Michael Bediako" w:date="2019-04-16T00:19:00Z">
              <w:rPr/>
            </w:rPrChange>
          </w:rPr>
          <w:delText>Applications may be downloaded from the Akuapem Education Trust website:</w:delText>
        </w:r>
        <w:r w:rsidR="00E94048" w:rsidRPr="00471567" w:rsidDel="00E20DCF">
          <w:rPr>
            <w:rFonts w:ascii="Gill Sans MT" w:hAnsi="Gill Sans MT"/>
            <w:rPrChange w:id="320" w:author="Michael Bediako" w:date="2019-04-16T00:19:00Z">
              <w:rPr/>
            </w:rPrChange>
          </w:rPr>
          <w:fldChar w:fldCharType="begin"/>
        </w:r>
        <w:r w:rsidR="00E94048" w:rsidRPr="00471567" w:rsidDel="00E20DCF">
          <w:rPr>
            <w:rFonts w:ascii="Gill Sans MT" w:hAnsi="Gill Sans MT"/>
            <w:rPrChange w:id="321" w:author="Michael Bediako" w:date="2019-04-16T00:19:00Z">
              <w:rPr/>
            </w:rPrChange>
          </w:rPr>
          <w:delInstrText xml:space="preserve"> HYPERLINK "http://www.akuapemeductiontrust.org/" \h </w:delInstrText>
        </w:r>
        <w:r w:rsidR="00E94048" w:rsidRPr="00A47668" w:rsidDel="00E20DCF">
          <w:rPr>
            <w:rFonts w:ascii="Gill Sans MT" w:hAnsi="Gill Sans MT"/>
          </w:rPr>
        </w:r>
        <w:r w:rsidR="00E94048" w:rsidRPr="00471567" w:rsidDel="00E20DCF">
          <w:rPr>
            <w:rFonts w:ascii="Gill Sans MT" w:hAnsi="Gill Sans MT"/>
            <w:rPrChange w:id="322" w:author="Michael Bediako" w:date="2019-04-16T00:19:00Z">
              <w:rPr/>
            </w:rPrChange>
          </w:rPr>
          <w:fldChar w:fldCharType="separate"/>
        </w:r>
        <w:r w:rsidR="00E94048" w:rsidRPr="00471567" w:rsidDel="00E20DCF">
          <w:rPr>
            <w:rFonts w:ascii="Gill Sans MT" w:hAnsi="Gill Sans MT"/>
            <w:rPrChange w:id="323" w:author="Michael Bediako" w:date="2019-04-16T00:19:00Z">
              <w:rPr/>
            </w:rPrChange>
          </w:rPr>
          <w:delText>www.akuapemeductiontrust.org</w:delText>
        </w:r>
        <w:r w:rsidR="00E94048" w:rsidRPr="00471567" w:rsidDel="00E20DCF">
          <w:rPr>
            <w:rFonts w:ascii="Gill Sans MT" w:hAnsi="Gill Sans MT"/>
            <w:rPrChange w:id="324" w:author="Michael Bediako" w:date="2019-04-16T00:19:00Z">
              <w:rPr/>
            </w:rPrChange>
          </w:rPr>
          <w:fldChar w:fldCharType="end"/>
        </w:r>
      </w:del>
    </w:p>
    <w:p w14:paraId="7C5010AD" w14:textId="77777777" w:rsidR="00E453E2" w:rsidRPr="00471567" w:rsidDel="00E20DCF" w:rsidRDefault="00E453E2">
      <w:pPr>
        <w:pStyle w:val="BodyText"/>
        <w:rPr>
          <w:del w:id="325" w:author="Michael Bediako" w:date="2019-04-16T00:46:00Z"/>
          <w:rFonts w:ascii="Gill Sans MT" w:hAnsi="Gill Sans MT"/>
          <w:sz w:val="24"/>
          <w:rPrChange w:id="326" w:author="Michael Bediako" w:date="2019-04-16T00:19:00Z">
            <w:rPr>
              <w:del w:id="327" w:author="Michael Bediako" w:date="2019-04-16T00:46:00Z"/>
              <w:sz w:val="24"/>
            </w:rPr>
          </w:rPrChange>
        </w:rPr>
      </w:pPr>
    </w:p>
    <w:p w14:paraId="269CBEA0" w14:textId="77777777" w:rsidR="00E453E2" w:rsidRPr="00471567" w:rsidRDefault="00E453E2">
      <w:pPr>
        <w:pStyle w:val="BodyText"/>
        <w:rPr>
          <w:rFonts w:ascii="Gill Sans MT" w:hAnsi="Gill Sans MT"/>
          <w:sz w:val="24"/>
          <w:rPrChange w:id="328" w:author="Michael Bediako" w:date="2019-04-16T00:19:00Z">
            <w:rPr>
              <w:sz w:val="24"/>
            </w:rPr>
          </w:rPrChange>
        </w:rPr>
      </w:pPr>
    </w:p>
    <w:p w14:paraId="6649CAAD" w14:textId="285D8818" w:rsidR="00E453E2" w:rsidRPr="00471567" w:rsidRDefault="00E94048">
      <w:pPr>
        <w:pStyle w:val="BodyText"/>
        <w:spacing w:before="161"/>
        <w:ind w:left="140"/>
        <w:rPr>
          <w:rFonts w:ascii="Gill Sans MT" w:hAnsi="Gill Sans MT"/>
          <w:rPrChange w:id="329" w:author="Michael Bediako" w:date="2019-04-16T00:19:00Z">
            <w:rPr/>
          </w:rPrChange>
        </w:rPr>
      </w:pPr>
      <w:r w:rsidRPr="00471567">
        <w:rPr>
          <w:rFonts w:ascii="Gill Sans MT" w:hAnsi="Gill Sans MT"/>
          <w:rPrChange w:id="330" w:author="Michael Bediako" w:date="2019-04-16T00:19:00Z">
            <w:rPr/>
          </w:rPrChange>
        </w:rPr>
        <w:t xml:space="preserve">Please submit any questions </w:t>
      </w:r>
      <w:ins w:id="331" w:author="Michael Bediako" w:date="2019-04-16T00:46:00Z">
        <w:r w:rsidR="00E20DCF">
          <w:rPr>
            <w:rFonts w:ascii="Gill Sans MT" w:hAnsi="Gill Sans MT"/>
          </w:rPr>
          <w:t xml:space="preserve">via </w:t>
        </w:r>
      </w:ins>
      <w:del w:id="332" w:author="Michael Bediako" w:date="2019-04-16T00:46:00Z">
        <w:r w:rsidRPr="00471567" w:rsidDel="00E20DCF">
          <w:rPr>
            <w:rFonts w:ascii="Gill Sans MT" w:hAnsi="Gill Sans MT"/>
            <w:rPrChange w:id="333" w:author="Michael Bediako" w:date="2019-04-16T00:19:00Z">
              <w:rPr/>
            </w:rPrChange>
          </w:rPr>
          <w:delText>to:</w:delText>
        </w:r>
      </w:del>
      <w:r w:rsidRPr="00471567">
        <w:rPr>
          <w:rFonts w:ascii="Gill Sans MT" w:hAnsi="Gill Sans MT"/>
          <w:rPrChange w:id="334" w:author="Michael Bediako" w:date="2019-04-16T00:19:00Z">
            <w:rPr/>
          </w:rPrChange>
        </w:rPr>
        <w:t xml:space="preserve">email address : </w:t>
      </w:r>
      <w:r w:rsidRPr="00471567">
        <w:rPr>
          <w:rFonts w:ascii="Gill Sans MT" w:hAnsi="Gill Sans MT"/>
          <w:rPrChange w:id="335" w:author="Michael Bediako" w:date="2019-04-16T00:19:00Z">
            <w:rPr/>
          </w:rPrChange>
        </w:rPr>
        <w:fldChar w:fldCharType="begin"/>
      </w:r>
      <w:r w:rsidRPr="00471567">
        <w:rPr>
          <w:rFonts w:ascii="Gill Sans MT" w:hAnsi="Gill Sans MT"/>
          <w:rPrChange w:id="336" w:author="Michael Bediako" w:date="2019-04-16T00:19:00Z">
            <w:rPr/>
          </w:rPrChange>
        </w:rPr>
        <w:instrText xml:space="preserve"> HYPERLINK "mailto:info@akuapemeducationtrust.org" \h </w:instrText>
      </w:r>
      <w:r w:rsidRPr="00A47668">
        <w:rPr>
          <w:rFonts w:ascii="Gill Sans MT" w:hAnsi="Gill Sans MT"/>
        </w:rPr>
      </w:r>
      <w:r w:rsidRPr="00471567">
        <w:rPr>
          <w:rFonts w:ascii="Gill Sans MT" w:hAnsi="Gill Sans MT"/>
          <w:rPrChange w:id="337" w:author="Michael Bediako" w:date="2019-04-16T00:19:00Z">
            <w:rPr/>
          </w:rPrChange>
        </w:rPr>
        <w:fldChar w:fldCharType="separate"/>
      </w:r>
      <w:r w:rsidRPr="00471567">
        <w:rPr>
          <w:rFonts w:ascii="Gill Sans MT" w:hAnsi="Gill Sans MT"/>
          <w:rPrChange w:id="338" w:author="Michael Bediako" w:date="2019-04-16T00:19:00Z">
            <w:rPr/>
          </w:rPrChange>
        </w:rPr>
        <w:t>info@akuapemeducationtrust.org</w:t>
      </w:r>
      <w:r w:rsidRPr="00471567">
        <w:rPr>
          <w:rFonts w:ascii="Gill Sans MT" w:hAnsi="Gill Sans MT"/>
          <w:rPrChange w:id="339" w:author="Michael Bediako" w:date="2019-04-16T00:19:00Z">
            <w:rPr/>
          </w:rPrChange>
        </w:rPr>
        <w:fldChar w:fldCharType="end"/>
      </w:r>
    </w:p>
    <w:p w14:paraId="37F144C9" w14:textId="77777777" w:rsidR="00E453E2" w:rsidRPr="00471567" w:rsidRDefault="00E453E2">
      <w:pPr>
        <w:rPr>
          <w:rFonts w:ascii="Gill Sans MT" w:hAnsi="Gill Sans MT"/>
          <w:rPrChange w:id="340" w:author="Michael Bediako" w:date="2019-04-16T00:19:00Z">
            <w:rPr/>
          </w:rPrChange>
        </w:rPr>
        <w:sectPr w:rsidR="00E453E2" w:rsidRPr="00471567">
          <w:headerReference w:type="default" r:id="rId7"/>
          <w:type w:val="continuous"/>
          <w:pgSz w:w="12240" w:h="15840"/>
          <w:pgMar w:top="980" w:right="220" w:bottom="280" w:left="220" w:header="198" w:footer="720" w:gutter="0"/>
          <w:cols w:space="720"/>
        </w:sectPr>
      </w:pPr>
    </w:p>
    <w:p w14:paraId="3DE8A91D" w14:textId="77777777" w:rsidR="00E453E2" w:rsidRPr="00471567" w:rsidRDefault="00E94048">
      <w:pPr>
        <w:spacing w:before="91"/>
        <w:ind w:left="3937" w:right="3933"/>
        <w:jc w:val="center"/>
        <w:rPr>
          <w:rFonts w:ascii="Gill Sans MT" w:hAnsi="Gill Sans MT"/>
          <w:b/>
          <w:sz w:val="24"/>
          <w:rPrChange w:id="341" w:author="Michael Bediako" w:date="2019-04-16T00:19:00Z">
            <w:rPr>
              <w:b/>
              <w:sz w:val="24"/>
            </w:rPr>
          </w:rPrChange>
        </w:rPr>
      </w:pPr>
      <w:bookmarkStart w:id="342" w:name="Scholarship_APPLICATION_2019"/>
      <w:bookmarkEnd w:id="342"/>
      <w:r w:rsidRPr="00471567">
        <w:rPr>
          <w:rFonts w:ascii="Gill Sans MT" w:hAnsi="Gill Sans MT"/>
          <w:b/>
          <w:rPrChange w:id="343" w:author="Michael Bediako" w:date="2019-04-16T00:19:00Z">
            <w:rPr>
              <w:b/>
            </w:rPr>
          </w:rPrChange>
        </w:rPr>
        <w:lastRenderedPageBreak/>
        <w:t xml:space="preserve">SCHOLARSHIP </w:t>
      </w:r>
      <w:r w:rsidRPr="00471567">
        <w:rPr>
          <w:rFonts w:ascii="Gill Sans MT" w:hAnsi="Gill Sans MT"/>
          <w:b/>
          <w:sz w:val="24"/>
          <w:rPrChange w:id="344" w:author="Michael Bediako" w:date="2019-04-16T00:19:00Z">
            <w:rPr>
              <w:b/>
              <w:sz w:val="24"/>
            </w:rPr>
          </w:rPrChange>
        </w:rPr>
        <w:t>APPLICATION 2019</w:t>
      </w:r>
    </w:p>
    <w:p w14:paraId="21AC8C10" w14:textId="77777777" w:rsidR="00E453E2" w:rsidRPr="00471567" w:rsidDel="00E20DCF" w:rsidRDefault="00E453E2">
      <w:pPr>
        <w:pStyle w:val="BodyText"/>
        <w:rPr>
          <w:del w:id="345" w:author="Michael Bediako" w:date="2019-04-16T00:47:00Z"/>
          <w:rFonts w:ascii="Gill Sans MT" w:hAnsi="Gill Sans MT"/>
          <w:b/>
          <w:sz w:val="20"/>
          <w:rPrChange w:id="346" w:author="Michael Bediako" w:date="2019-04-16T00:19:00Z">
            <w:rPr>
              <w:del w:id="347" w:author="Michael Bediako" w:date="2019-04-16T00:47:00Z"/>
              <w:b/>
              <w:sz w:val="20"/>
            </w:rPr>
          </w:rPrChange>
        </w:rPr>
      </w:pPr>
    </w:p>
    <w:p w14:paraId="73860312" w14:textId="77777777" w:rsidR="00E453E2" w:rsidRPr="00471567" w:rsidRDefault="00E453E2">
      <w:pPr>
        <w:pStyle w:val="BodyText"/>
        <w:rPr>
          <w:rFonts w:ascii="Gill Sans MT" w:hAnsi="Gill Sans MT"/>
          <w:b/>
          <w:sz w:val="20"/>
          <w:rPrChange w:id="348" w:author="Michael Bediako" w:date="2019-04-16T00:19:00Z">
            <w:rPr>
              <w:b/>
              <w:sz w:val="20"/>
            </w:rPr>
          </w:rPrChange>
        </w:rPr>
      </w:pPr>
    </w:p>
    <w:p w14:paraId="7730D1C1" w14:textId="77777777" w:rsidR="00E453E2" w:rsidRPr="00471567" w:rsidRDefault="00E453E2">
      <w:pPr>
        <w:pStyle w:val="BodyText"/>
        <w:spacing w:before="8"/>
        <w:rPr>
          <w:rFonts w:ascii="Gill Sans MT" w:hAnsi="Gill Sans MT"/>
          <w:b/>
          <w:sz w:val="14"/>
          <w:rPrChange w:id="349" w:author="Michael Bediako" w:date="2019-04-16T00:19:00Z">
            <w:rPr>
              <w:b/>
              <w:sz w:val="14"/>
            </w:rPr>
          </w:rPrChange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2729"/>
        <w:gridCol w:w="1176"/>
        <w:gridCol w:w="1710"/>
        <w:gridCol w:w="149"/>
        <w:gridCol w:w="873"/>
        <w:gridCol w:w="4260"/>
      </w:tblGrid>
      <w:tr w:rsidR="00E453E2" w:rsidRPr="00471567" w14:paraId="34CCD5A9" w14:textId="77777777">
        <w:trPr>
          <w:trHeight w:val="745"/>
        </w:trPr>
        <w:tc>
          <w:tcPr>
            <w:tcW w:w="11348" w:type="dxa"/>
            <w:gridSpan w:val="7"/>
          </w:tcPr>
          <w:p w14:paraId="26EBE202" w14:textId="77777777" w:rsidR="00E453E2" w:rsidRPr="00471567" w:rsidRDefault="00E453E2">
            <w:pPr>
              <w:pStyle w:val="TableParagraph"/>
              <w:spacing w:before="8"/>
              <w:rPr>
                <w:rFonts w:ascii="Gill Sans MT" w:hAnsi="Gill Sans MT"/>
                <w:b/>
                <w:sz w:val="27"/>
                <w:rPrChange w:id="350" w:author="Michael Bediako" w:date="2019-04-16T00:19:00Z">
                  <w:rPr>
                    <w:b/>
                    <w:sz w:val="27"/>
                  </w:rPr>
                </w:rPrChange>
              </w:rPr>
            </w:pPr>
          </w:p>
          <w:p w14:paraId="424A3B2C" w14:textId="77777777" w:rsidR="00E453E2" w:rsidRPr="00471567" w:rsidRDefault="00E94048">
            <w:pPr>
              <w:pStyle w:val="TableParagraph"/>
              <w:ind w:left="105"/>
              <w:rPr>
                <w:rFonts w:ascii="Gill Sans MT" w:hAnsi="Gill Sans MT"/>
                <w:rPrChange w:id="351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52" w:author="Michael Bediako" w:date="2019-04-16T00:19:00Z">
                  <w:rPr/>
                </w:rPrChange>
              </w:rPr>
              <w:t xml:space="preserve">Please </w:t>
            </w:r>
            <w:r w:rsidRPr="00471567">
              <w:rPr>
                <w:rFonts w:ascii="Gill Sans MT" w:hAnsi="Gill Sans MT"/>
                <w:b/>
                <w:rPrChange w:id="353" w:author="Michael Bediako" w:date="2019-04-16T00:19:00Z">
                  <w:rPr>
                    <w:b/>
                  </w:rPr>
                </w:rPrChange>
              </w:rPr>
              <w:t xml:space="preserve">type </w:t>
            </w:r>
            <w:r w:rsidRPr="00471567">
              <w:rPr>
                <w:rFonts w:ascii="Gill Sans MT" w:hAnsi="Gill Sans MT"/>
                <w:rPrChange w:id="354" w:author="Michael Bediako" w:date="2019-04-16T00:19:00Z">
                  <w:rPr/>
                </w:rPrChange>
              </w:rPr>
              <w:t>your answers.</w:t>
            </w:r>
          </w:p>
        </w:tc>
      </w:tr>
      <w:tr w:rsidR="00E453E2" w:rsidRPr="00471567" w14:paraId="6C80162B" w14:textId="77777777">
        <w:trPr>
          <w:trHeight w:val="865"/>
        </w:trPr>
        <w:tc>
          <w:tcPr>
            <w:tcW w:w="451" w:type="dxa"/>
          </w:tcPr>
          <w:p w14:paraId="312D8398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355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3A1E37D5" w14:textId="77777777" w:rsidR="00E453E2" w:rsidRPr="00471567" w:rsidRDefault="00E94048">
            <w:pPr>
              <w:pStyle w:val="TableParagraph"/>
              <w:spacing w:before="162"/>
              <w:ind w:left="105"/>
              <w:rPr>
                <w:rFonts w:ascii="Gill Sans MT" w:hAnsi="Gill Sans MT"/>
                <w:rPrChange w:id="356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57" w:author="Michael Bediako" w:date="2019-04-16T00:19:00Z">
                  <w:rPr/>
                </w:rPrChange>
              </w:rPr>
              <w:t>1.</w:t>
            </w:r>
          </w:p>
        </w:tc>
        <w:tc>
          <w:tcPr>
            <w:tcW w:w="5764" w:type="dxa"/>
            <w:gridSpan w:val="4"/>
          </w:tcPr>
          <w:p w14:paraId="3450C983" w14:textId="77777777" w:rsidR="00E453E2" w:rsidRPr="00471567" w:rsidRDefault="00E453E2">
            <w:pPr>
              <w:pStyle w:val="TableParagraph"/>
              <w:spacing w:before="7"/>
              <w:rPr>
                <w:rFonts w:ascii="Gill Sans MT" w:hAnsi="Gill Sans MT"/>
                <w:b/>
                <w:sz w:val="31"/>
                <w:rPrChange w:id="358" w:author="Michael Bediako" w:date="2019-04-16T00:19:00Z">
                  <w:rPr>
                    <w:b/>
                    <w:sz w:val="31"/>
                  </w:rPr>
                </w:rPrChange>
              </w:rPr>
            </w:pPr>
          </w:p>
          <w:p w14:paraId="1A4F65FB" w14:textId="77777777" w:rsidR="00E453E2" w:rsidRPr="00471567" w:rsidRDefault="00E94048">
            <w:pPr>
              <w:pStyle w:val="TableParagraph"/>
              <w:ind w:left="104"/>
              <w:rPr>
                <w:rFonts w:ascii="Gill Sans MT" w:hAnsi="Gill Sans MT"/>
                <w:rPrChange w:id="359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60" w:author="Michael Bediako" w:date="2019-04-16T00:19:00Z">
                  <w:rPr/>
                </w:rPrChange>
              </w:rPr>
              <w:t>Last Name:</w:t>
            </w:r>
          </w:p>
        </w:tc>
        <w:tc>
          <w:tcPr>
            <w:tcW w:w="5133" w:type="dxa"/>
            <w:gridSpan w:val="2"/>
          </w:tcPr>
          <w:p w14:paraId="73081B48" w14:textId="77777777" w:rsidR="00E453E2" w:rsidRPr="00471567" w:rsidRDefault="00E453E2">
            <w:pPr>
              <w:pStyle w:val="TableParagraph"/>
              <w:spacing w:before="7"/>
              <w:rPr>
                <w:rFonts w:ascii="Gill Sans MT" w:hAnsi="Gill Sans MT"/>
                <w:b/>
                <w:sz w:val="31"/>
                <w:rPrChange w:id="361" w:author="Michael Bediako" w:date="2019-04-16T00:19:00Z">
                  <w:rPr>
                    <w:b/>
                    <w:sz w:val="31"/>
                  </w:rPr>
                </w:rPrChange>
              </w:rPr>
            </w:pPr>
          </w:p>
          <w:p w14:paraId="190B95D7" w14:textId="77777777" w:rsidR="00E453E2" w:rsidRPr="00471567" w:rsidRDefault="00E94048">
            <w:pPr>
              <w:pStyle w:val="TableParagraph"/>
              <w:ind w:left="102"/>
              <w:rPr>
                <w:rFonts w:ascii="Gill Sans MT" w:hAnsi="Gill Sans MT"/>
                <w:rPrChange w:id="362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63" w:author="Michael Bediako" w:date="2019-04-16T00:19:00Z">
                  <w:rPr/>
                </w:rPrChange>
              </w:rPr>
              <w:t>First Name:</w:t>
            </w:r>
          </w:p>
        </w:tc>
      </w:tr>
      <w:tr w:rsidR="00E453E2" w:rsidRPr="00471567" w14:paraId="3C070A81" w14:textId="77777777">
        <w:trPr>
          <w:trHeight w:val="1145"/>
        </w:trPr>
        <w:tc>
          <w:tcPr>
            <w:tcW w:w="451" w:type="dxa"/>
          </w:tcPr>
          <w:p w14:paraId="08DF7140" w14:textId="77777777" w:rsidR="00E453E2" w:rsidRPr="00471567" w:rsidRDefault="00E94048">
            <w:pPr>
              <w:pStyle w:val="TableParagraph"/>
              <w:spacing w:before="3"/>
              <w:ind w:left="105"/>
              <w:rPr>
                <w:rFonts w:ascii="Gill Sans MT" w:hAnsi="Gill Sans MT"/>
                <w:rPrChange w:id="364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65" w:author="Michael Bediako" w:date="2019-04-16T00:19:00Z">
                  <w:rPr/>
                </w:rPrChange>
              </w:rPr>
              <w:t>2.</w:t>
            </w:r>
          </w:p>
        </w:tc>
        <w:tc>
          <w:tcPr>
            <w:tcW w:w="10897" w:type="dxa"/>
            <w:gridSpan w:val="6"/>
          </w:tcPr>
          <w:p w14:paraId="7F086103" w14:textId="77777777" w:rsidR="00E453E2" w:rsidRPr="00471567" w:rsidRDefault="00E453E2">
            <w:pPr>
              <w:pStyle w:val="TableParagraph"/>
              <w:spacing w:before="7"/>
              <w:rPr>
                <w:rFonts w:ascii="Gill Sans MT" w:hAnsi="Gill Sans MT"/>
                <w:b/>
                <w:sz w:val="31"/>
                <w:rPrChange w:id="366" w:author="Michael Bediako" w:date="2019-04-16T00:19:00Z">
                  <w:rPr>
                    <w:b/>
                    <w:sz w:val="31"/>
                  </w:rPr>
                </w:rPrChange>
              </w:rPr>
            </w:pPr>
          </w:p>
          <w:p w14:paraId="7F7EBC34" w14:textId="77777777" w:rsidR="00E453E2" w:rsidRPr="00471567" w:rsidRDefault="00E94048">
            <w:pPr>
              <w:pStyle w:val="TableParagraph"/>
              <w:ind w:left="104"/>
              <w:rPr>
                <w:rFonts w:ascii="Gill Sans MT" w:hAnsi="Gill Sans MT"/>
                <w:rPrChange w:id="367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68" w:author="Michael Bediako" w:date="2019-04-16T00:19:00Z">
                  <w:rPr/>
                </w:rPrChange>
              </w:rPr>
              <w:t>Mailing Address</w:t>
            </w:r>
          </w:p>
        </w:tc>
      </w:tr>
      <w:tr w:rsidR="00E453E2" w:rsidRPr="00471567" w14:paraId="7D3F41F7" w14:textId="77777777">
        <w:trPr>
          <w:trHeight w:val="1300"/>
        </w:trPr>
        <w:tc>
          <w:tcPr>
            <w:tcW w:w="451" w:type="dxa"/>
          </w:tcPr>
          <w:p w14:paraId="752ADB30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369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0827C8F6" w14:textId="77777777" w:rsidR="00E453E2" w:rsidRPr="00471567" w:rsidRDefault="00E94048">
            <w:pPr>
              <w:pStyle w:val="TableParagraph"/>
              <w:spacing w:before="162"/>
              <w:ind w:left="105"/>
              <w:rPr>
                <w:rFonts w:ascii="Gill Sans MT" w:hAnsi="Gill Sans MT"/>
                <w:rPrChange w:id="370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71" w:author="Michael Bediako" w:date="2019-04-16T00:19:00Z">
                  <w:rPr/>
                </w:rPrChange>
              </w:rPr>
              <w:t>3.</w:t>
            </w:r>
          </w:p>
        </w:tc>
        <w:tc>
          <w:tcPr>
            <w:tcW w:w="10897" w:type="dxa"/>
            <w:gridSpan w:val="6"/>
          </w:tcPr>
          <w:p w14:paraId="7955370B" w14:textId="77777777" w:rsidR="00E453E2" w:rsidRPr="00471567" w:rsidRDefault="00E94048">
            <w:pPr>
              <w:pStyle w:val="TableParagraph"/>
              <w:spacing w:before="3"/>
              <w:ind w:left="104"/>
              <w:rPr>
                <w:rFonts w:ascii="Gill Sans MT" w:hAnsi="Gill Sans MT"/>
                <w:rPrChange w:id="372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73" w:author="Michael Bediako" w:date="2019-04-16T00:19:00Z">
                  <w:rPr/>
                </w:rPrChange>
              </w:rPr>
              <w:t>Telephone Number:</w:t>
            </w:r>
          </w:p>
          <w:p w14:paraId="552D8B3E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374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4F43B93E" w14:textId="77777777" w:rsidR="00E453E2" w:rsidRPr="00471567" w:rsidRDefault="00E453E2">
            <w:pPr>
              <w:pStyle w:val="TableParagraph"/>
              <w:spacing w:before="3"/>
              <w:rPr>
                <w:rFonts w:ascii="Gill Sans MT" w:hAnsi="Gill Sans MT"/>
                <w:b/>
                <w:sz w:val="29"/>
                <w:rPrChange w:id="375" w:author="Michael Bediako" w:date="2019-04-16T00:19:00Z">
                  <w:rPr>
                    <w:b/>
                    <w:sz w:val="29"/>
                  </w:rPr>
                </w:rPrChange>
              </w:rPr>
            </w:pPr>
          </w:p>
          <w:p w14:paraId="742652B1" w14:textId="77777777" w:rsidR="00E453E2" w:rsidRPr="00471567" w:rsidRDefault="00E94048">
            <w:pPr>
              <w:pStyle w:val="TableParagraph"/>
              <w:ind w:left="104"/>
              <w:rPr>
                <w:rFonts w:ascii="Gill Sans MT" w:hAnsi="Gill Sans MT"/>
                <w:rPrChange w:id="376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77" w:author="Michael Bediako" w:date="2019-04-16T00:19:00Z">
                  <w:rPr/>
                </w:rPrChange>
              </w:rPr>
              <w:t>Email Address:</w:t>
            </w:r>
          </w:p>
        </w:tc>
      </w:tr>
      <w:tr w:rsidR="00E453E2" w:rsidRPr="00471567" w14:paraId="70EC1DE2" w14:textId="77777777">
        <w:trPr>
          <w:trHeight w:val="865"/>
        </w:trPr>
        <w:tc>
          <w:tcPr>
            <w:tcW w:w="451" w:type="dxa"/>
          </w:tcPr>
          <w:p w14:paraId="7ED28FB2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378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6EDFA050" w14:textId="77777777" w:rsidR="00E453E2" w:rsidRPr="00471567" w:rsidRDefault="00E94048">
            <w:pPr>
              <w:pStyle w:val="TableParagraph"/>
              <w:spacing w:before="162"/>
              <w:ind w:left="105"/>
              <w:rPr>
                <w:rFonts w:ascii="Gill Sans MT" w:hAnsi="Gill Sans MT"/>
                <w:rPrChange w:id="379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80" w:author="Michael Bediako" w:date="2019-04-16T00:19:00Z">
                  <w:rPr/>
                </w:rPrChange>
              </w:rPr>
              <w:t>4.</w:t>
            </w:r>
          </w:p>
        </w:tc>
        <w:tc>
          <w:tcPr>
            <w:tcW w:w="2729" w:type="dxa"/>
            <w:tcBorders>
              <w:right w:val="nil"/>
            </w:tcBorders>
          </w:tcPr>
          <w:p w14:paraId="1416189F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381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2EBB5378" w14:textId="77777777" w:rsidR="00E453E2" w:rsidRPr="00471567" w:rsidRDefault="00E94048">
            <w:pPr>
              <w:pStyle w:val="TableParagraph"/>
              <w:tabs>
                <w:tab w:val="left" w:pos="1627"/>
              </w:tabs>
              <w:spacing w:before="162"/>
              <w:ind w:left="104"/>
              <w:rPr>
                <w:rFonts w:ascii="Gill Sans MT" w:hAnsi="Gill Sans MT"/>
                <w:rPrChange w:id="382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83" w:author="Michael Bediako" w:date="2019-04-16T00:19:00Z">
                  <w:rPr/>
                </w:rPrChange>
              </w:rPr>
              <w:t>Date</w:t>
            </w:r>
            <w:r w:rsidRPr="00471567">
              <w:rPr>
                <w:rFonts w:ascii="Gill Sans MT" w:hAnsi="Gill Sans MT"/>
                <w:spacing w:val="-3"/>
                <w:rPrChange w:id="384" w:author="Michael Bediako" w:date="2019-04-16T00:19:00Z">
                  <w:rPr>
                    <w:spacing w:val="-3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385" w:author="Michael Bediako" w:date="2019-04-16T00:19:00Z">
                  <w:rPr/>
                </w:rPrChange>
              </w:rPr>
              <w:t>of</w:t>
            </w:r>
            <w:r w:rsidRPr="00471567">
              <w:rPr>
                <w:rFonts w:ascii="Gill Sans MT" w:hAnsi="Gill Sans MT"/>
                <w:spacing w:val="-1"/>
                <w:rPrChange w:id="386" w:author="Michael Bediako" w:date="2019-04-16T00:19:00Z">
                  <w:rPr>
                    <w:spacing w:val="-1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387" w:author="Michael Bediako" w:date="2019-04-16T00:19:00Z">
                  <w:rPr/>
                </w:rPrChange>
              </w:rPr>
              <w:t>Birth:</w:t>
            </w:r>
            <w:r w:rsidRPr="00471567">
              <w:rPr>
                <w:rFonts w:ascii="Gill Sans MT" w:hAnsi="Gill Sans MT"/>
                <w:rPrChange w:id="388" w:author="Michael Bediako" w:date="2019-04-16T00:19:00Z">
                  <w:rPr/>
                </w:rPrChange>
              </w:rPr>
              <w:tab/>
              <w:t>Month</w:t>
            </w:r>
          </w:p>
        </w:tc>
        <w:tc>
          <w:tcPr>
            <w:tcW w:w="1176" w:type="dxa"/>
            <w:tcBorders>
              <w:left w:val="nil"/>
              <w:right w:val="nil"/>
            </w:tcBorders>
          </w:tcPr>
          <w:p w14:paraId="637DF5EA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389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724FEB3F" w14:textId="77777777" w:rsidR="00E453E2" w:rsidRPr="00471567" w:rsidRDefault="00E94048">
            <w:pPr>
              <w:pStyle w:val="TableParagraph"/>
              <w:spacing w:before="162"/>
              <w:ind w:left="492"/>
              <w:rPr>
                <w:rFonts w:ascii="Gill Sans MT" w:hAnsi="Gill Sans MT"/>
                <w:rPrChange w:id="390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91" w:author="Michael Bediako" w:date="2019-04-16T00:19:00Z">
                  <w:rPr/>
                </w:rPrChange>
              </w:rPr>
              <w:t>Day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7F00B689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392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5967A047" w14:textId="77777777" w:rsidR="00E453E2" w:rsidRPr="00471567" w:rsidRDefault="00E94048">
            <w:pPr>
              <w:pStyle w:val="TableParagraph"/>
              <w:spacing w:before="162"/>
              <w:ind w:left="870"/>
              <w:rPr>
                <w:rFonts w:ascii="Gill Sans MT" w:hAnsi="Gill Sans MT"/>
                <w:rPrChange w:id="393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94" w:author="Michael Bediako" w:date="2019-04-16T00:19:00Z">
                  <w:rPr/>
                </w:rPrChange>
              </w:rPr>
              <w:t>Year</w:t>
            </w:r>
          </w:p>
        </w:tc>
        <w:tc>
          <w:tcPr>
            <w:tcW w:w="1022" w:type="dxa"/>
            <w:gridSpan w:val="2"/>
            <w:tcBorders>
              <w:left w:val="nil"/>
              <w:right w:val="nil"/>
            </w:tcBorders>
          </w:tcPr>
          <w:p w14:paraId="777C9D08" w14:textId="77777777" w:rsidR="00E453E2" w:rsidRPr="00471567" w:rsidRDefault="00E453E2">
            <w:pPr>
              <w:pStyle w:val="TableParagraph"/>
              <w:rPr>
                <w:rFonts w:ascii="Gill Sans MT" w:hAnsi="Gill Sans MT"/>
                <w:sz w:val="20"/>
                <w:rPrChange w:id="395" w:author="Michael Bediako" w:date="2019-04-16T00:1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4260" w:type="dxa"/>
            <w:tcBorders>
              <w:left w:val="nil"/>
            </w:tcBorders>
          </w:tcPr>
          <w:p w14:paraId="02A12290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396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7AB79C17" w14:textId="77777777" w:rsidR="00E453E2" w:rsidRPr="00471567" w:rsidRDefault="00E94048">
            <w:pPr>
              <w:pStyle w:val="TableParagraph"/>
              <w:spacing w:before="162"/>
              <w:ind w:left="122"/>
              <w:rPr>
                <w:rFonts w:ascii="Gill Sans MT" w:hAnsi="Gill Sans MT"/>
                <w:rPrChange w:id="397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398" w:author="Michael Bediako" w:date="2019-04-16T00:19:00Z">
                  <w:rPr/>
                </w:rPrChange>
              </w:rPr>
              <w:t>Gender:</w:t>
            </w:r>
          </w:p>
        </w:tc>
      </w:tr>
      <w:tr w:rsidR="00E453E2" w:rsidRPr="00471567" w14:paraId="53CE5729" w14:textId="77777777">
        <w:trPr>
          <w:trHeight w:val="865"/>
        </w:trPr>
        <w:tc>
          <w:tcPr>
            <w:tcW w:w="451" w:type="dxa"/>
          </w:tcPr>
          <w:p w14:paraId="2D435DDD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399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0C74BD62" w14:textId="77777777" w:rsidR="00E453E2" w:rsidRPr="00471567" w:rsidRDefault="00E94048">
            <w:pPr>
              <w:pStyle w:val="TableParagraph"/>
              <w:spacing w:before="163"/>
              <w:ind w:left="105"/>
              <w:rPr>
                <w:rFonts w:ascii="Gill Sans MT" w:hAnsi="Gill Sans MT"/>
                <w:rPrChange w:id="400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401" w:author="Michael Bediako" w:date="2019-04-16T00:19:00Z">
                  <w:rPr/>
                </w:rPrChange>
              </w:rPr>
              <w:t>5.</w:t>
            </w:r>
          </w:p>
        </w:tc>
        <w:tc>
          <w:tcPr>
            <w:tcW w:w="10897" w:type="dxa"/>
            <w:gridSpan w:val="6"/>
          </w:tcPr>
          <w:p w14:paraId="759200C3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0"/>
                <w:rPrChange w:id="402" w:author="Michael Bediako" w:date="2019-04-16T00:19:00Z">
                  <w:rPr>
                    <w:b/>
                    <w:sz w:val="20"/>
                  </w:rPr>
                </w:rPrChange>
              </w:rPr>
            </w:pPr>
          </w:p>
          <w:p w14:paraId="7D342076" w14:textId="77777777" w:rsidR="00E453E2" w:rsidRPr="00471567" w:rsidRDefault="00E94048">
            <w:pPr>
              <w:pStyle w:val="TableParagraph"/>
              <w:spacing w:before="156"/>
              <w:ind w:left="104"/>
              <w:rPr>
                <w:rFonts w:ascii="Gill Sans MT" w:hAnsi="Gill Sans MT"/>
                <w:sz w:val="18"/>
                <w:rPrChange w:id="403" w:author="Michael Bediako" w:date="2019-04-16T00:19:00Z">
                  <w:rPr>
                    <w:sz w:val="18"/>
                  </w:rPr>
                </w:rPrChange>
              </w:rPr>
            </w:pPr>
            <w:r w:rsidRPr="00471567">
              <w:rPr>
                <w:rFonts w:ascii="Gill Sans MT" w:hAnsi="Gill Sans MT"/>
                <w:sz w:val="18"/>
                <w:rPrChange w:id="404" w:author="Michael Bediako" w:date="2019-04-16T00:19:00Z">
                  <w:rPr>
                    <w:sz w:val="18"/>
                  </w:rPr>
                </w:rPrChange>
              </w:rPr>
              <w:t>District:</w:t>
            </w:r>
          </w:p>
        </w:tc>
      </w:tr>
      <w:tr w:rsidR="00E453E2" w:rsidRPr="00471567" w14:paraId="0A7719E3" w14:textId="77777777">
        <w:trPr>
          <w:trHeight w:val="1300"/>
        </w:trPr>
        <w:tc>
          <w:tcPr>
            <w:tcW w:w="451" w:type="dxa"/>
          </w:tcPr>
          <w:p w14:paraId="2DF2A952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405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51567811" w14:textId="77777777" w:rsidR="00E453E2" w:rsidRPr="00471567" w:rsidRDefault="00E94048">
            <w:pPr>
              <w:pStyle w:val="TableParagraph"/>
              <w:spacing w:before="162"/>
              <w:ind w:left="105"/>
              <w:rPr>
                <w:rFonts w:ascii="Gill Sans MT" w:hAnsi="Gill Sans MT"/>
                <w:rPrChange w:id="406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407" w:author="Michael Bediako" w:date="2019-04-16T00:19:00Z">
                  <w:rPr/>
                </w:rPrChange>
              </w:rPr>
              <w:t>6.</w:t>
            </w:r>
          </w:p>
        </w:tc>
        <w:tc>
          <w:tcPr>
            <w:tcW w:w="5615" w:type="dxa"/>
            <w:gridSpan w:val="3"/>
            <w:tcBorders>
              <w:right w:val="nil"/>
            </w:tcBorders>
          </w:tcPr>
          <w:p w14:paraId="7D4916BD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408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77FA4672" w14:textId="77777777" w:rsidR="00E453E2" w:rsidRPr="00471567" w:rsidRDefault="00E94048">
            <w:pPr>
              <w:pStyle w:val="TableParagraph"/>
              <w:spacing w:before="162"/>
              <w:ind w:left="164"/>
              <w:rPr>
                <w:rFonts w:ascii="Gill Sans MT" w:hAnsi="Gill Sans MT"/>
                <w:rPrChange w:id="409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410" w:author="Michael Bediako" w:date="2019-04-16T00:19:00Z">
                  <w:rPr/>
                </w:rPrChange>
              </w:rPr>
              <w:t>Are you the first person in your family to go to college:</w:t>
            </w:r>
          </w:p>
        </w:tc>
        <w:tc>
          <w:tcPr>
            <w:tcW w:w="1022" w:type="dxa"/>
            <w:gridSpan w:val="2"/>
            <w:tcBorders>
              <w:left w:val="nil"/>
              <w:right w:val="nil"/>
            </w:tcBorders>
          </w:tcPr>
          <w:p w14:paraId="576D71EF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411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1CB8B4AB" w14:textId="77777777" w:rsidR="00E453E2" w:rsidRPr="00471567" w:rsidRDefault="00E94048">
            <w:pPr>
              <w:pStyle w:val="TableParagraph"/>
              <w:spacing w:before="162"/>
              <w:ind w:left="37"/>
              <w:rPr>
                <w:rFonts w:ascii="Gill Sans MT" w:hAnsi="Gill Sans MT"/>
                <w:rPrChange w:id="412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413" w:author="Michael Bediako" w:date="2019-04-16T00:19:00Z">
                  <w:rPr/>
                </w:rPrChange>
              </w:rPr>
              <w:t>YES</w:t>
            </w:r>
            <w:r w:rsidRPr="00471567">
              <w:rPr>
                <w:rFonts w:ascii="Gill Sans MT" w:hAnsi="Gill Sans MT"/>
                <w:spacing w:val="59"/>
                <w:u w:val="single"/>
                <w:rPrChange w:id="414" w:author="Michael Bediako" w:date="2019-04-16T00:19:00Z">
                  <w:rPr>
                    <w:spacing w:val="59"/>
                    <w:u w:val="single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415" w:author="Michael Bediako" w:date="2019-04-16T00:19:00Z">
                  <w:rPr/>
                </w:rPrChange>
              </w:rPr>
              <w:t>_</w:t>
            </w:r>
          </w:p>
        </w:tc>
        <w:tc>
          <w:tcPr>
            <w:tcW w:w="4260" w:type="dxa"/>
            <w:tcBorders>
              <w:left w:val="nil"/>
            </w:tcBorders>
          </w:tcPr>
          <w:p w14:paraId="74F7CB9A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416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614AB7B9" w14:textId="77777777" w:rsidR="00E453E2" w:rsidRPr="00471567" w:rsidRDefault="00E94048">
            <w:pPr>
              <w:pStyle w:val="TableParagraph"/>
              <w:spacing w:before="162"/>
              <w:ind w:left="124"/>
              <w:rPr>
                <w:rFonts w:ascii="Gill Sans MT" w:hAnsi="Gill Sans MT"/>
                <w:rPrChange w:id="417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418" w:author="Michael Bediako" w:date="2019-04-16T00:19:00Z">
                  <w:rPr/>
                </w:rPrChange>
              </w:rPr>
              <w:t>NO _</w:t>
            </w:r>
            <w:r w:rsidRPr="00471567">
              <w:rPr>
                <w:rFonts w:ascii="Gill Sans MT" w:hAnsi="Gill Sans MT"/>
                <w:spacing w:val="58"/>
                <w:u w:val="single"/>
                <w:rPrChange w:id="419" w:author="Michael Bediako" w:date="2019-04-16T00:19:00Z">
                  <w:rPr>
                    <w:spacing w:val="58"/>
                    <w:u w:val="single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420" w:author="Michael Bediako" w:date="2019-04-16T00:19:00Z">
                  <w:rPr/>
                </w:rPrChange>
              </w:rPr>
              <w:t>_</w:t>
            </w:r>
          </w:p>
        </w:tc>
      </w:tr>
      <w:tr w:rsidR="00E453E2" w:rsidRPr="00471567" w14:paraId="432A1155" w14:textId="77777777">
        <w:trPr>
          <w:trHeight w:val="865"/>
        </w:trPr>
        <w:tc>
          <w:tcPr>
            <w:tcW w:w="451" w:type="dxa"/>
          </w:tcPr>
          <w:p w14:paraId="1628DF9A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421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3916CB05" w14:textId="77777777" w:rsidR="00E453E2" w:rsidRPr="00471567" w:rsidRDefault="00E94048">
            <w:pPr>
              <w:pStyle w:val="TableParagraph"/>
              <w:spacing w:before="162"/>
              <w:ind w:left="105"/>
              <w:rPr>
                <w:rFonts w:ascii="Gill Sans MT" w:hAnsi="Gill Sans MT"/>
                <w:rPrChange w:id="422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423" w:author="Michael Bediako" w:date="2019-04-16T00:19:00Z">
                  <w:rPr/>
                </w:rPrChange>
              </w:rPr>
              <w:t>7.</w:t>
            </w:r>
          </w:p>
        </w:tc>
        <w:tc>
          <w:tcPr>
            <w:tcW w:w="10897" w:type="dxa"/>
            <w:gridSpan w:val="6"/>
          </w:tcPr>
          <w:p w14:paraId="3A7761DF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424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10F286CD" w14:textId="77777777" w:rsidR="00E453E2" w:rsidRPr="00471567" w:rsidRDefault="00E94048">
            <w:pPr>
              <w:pStyle w:val="TableParagraph"/>
              <w:spacing w:before="162"/>
              <w:ind w:left="104"/>
              <w:rPr>
                <w:rFonts w:ascii="Gill Sans MT" w:hAnsi="Gill Sans MT"/>
                <w:rPrChange w:id="425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426" w:author="Michael Bediako" w:date="2019-04-16T00:19:00Z">
                  <w:rPr/>
                </w:rPrChange>
              </w:rPr>
              <w:t>Name and location of Senior High School attending:</w:t>
            </w:r>
          </w:p>
        </w:tc>
      </w:tr>
      <w:tr w:rsidR="00E453E2" w:rsidRPr="00471567" w14:paraId="0F55BDDD" w14:textId="77777777">
        <w:trPr>
          <w:trHeight w:val="1735"/>
        </w:trPr>
        <w:tc>
          <w:tcPr>
            <w:tcW w:w="451" w:type="dxa"/>
          </w:tcPr>
          <w:p w14:paraId="3FE7BFD2" w14:textId="77777777" w:rsidR="00E453E2" w:rsidRPr="00471567" w:rsidRDefault="00E94048">
            <w:pPr>
              <w:pStyle w:val="TableParagraph"/>
              <w:spacing w:before="3"/>
              <w:ind w:left="105"/>
              <w:rPr>
                <w:rFonts w:ascii="Gill Sans MT" w:hAnsi="Gill Sans MT"/>
                <w:rPrChange w:id="427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428" w:author="Michael Bediako" w:date="2019-04-16T00:19:00Z">
                  <w:rPr/>
                </w:rPrChange>
              </w:rPr>
              <w:t>8.</w:t>
            </w:r>
          </w:p>
        </w:tc>
        <w:tc>
          <w:tcPr>
            <w:tcW w:w="2729" w:type="dxa"/>
            <w:tcBorders>
              <w:right w:val="nil"/>
            </w:tcBorders>
          </w:tcPr>
          <w:p w14:paraId="38B6C23E" w14:textId="77777777" w:rsidR="00E453E2" w:rsidRPr="00471567" w:rsidRDefault="00E94048">
            <w:pPr>
              <w:pStyle w:val="TableParagraph"/>
              <w:spacing w:before="3" w:line="412" w:lineRule="auto"/>
              <w:ind w:left="104" w:right="970"/>
              <w:jc w:val="both"/>
              <w:rPr>
                <w:rFonts w:ascii="Gill Sans MT" w:hAnsi="Gill Sans MT"/>
                <w:b/>
                <w:rPrChange w:id="429" w:author="Michael Bediako" w:date="2019-04-16T00:19:00Z">
                  <w:rPr>
                    <w:b/>
                  </w:rPr>
                </w:rPrChange>
              </w:rPr>
            </w:pPr>
            <w:r w:rsidRPr="00471567">
              <w:rPr>
                <w:rFonts w:ascii="Gill Sans MT" w:hAnsi="Gill Sans MT"/>
                <w:b/>
                <w:rPrChange w:id="430" w:author="Michael Bediako" w:date="2019-04-16T00:19:00Z">
                  <w:rPr>
                    <w:b/>
                  </w:rPr>
                </w:rPrChange>
              </w:rPr>
              <w:t>Parents details Father’s Name: Mother’s</w:t>
            </w:r>
            <w:r w:rsidRPr="00471567">
              <w:rPr>
                <w:rFonts w:ascii="Gill Sans MT" w:hAnsi="Gill Sans MT"/>
                <w:b/>
                <w:spacing w:val="-8"/>
                <w:rPrChange w:id="431" w:author="Michael Bediako" w:date="2019-04-16T00:19:00Z">
                  <w:rPr>
                    <w:b/>
                    <w:spacing w:val="-8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b/>
                <w:rPrChange w:id="432" w:author="Michael Bediako" w:date="2019-04-16T00:19:00Z">
                  <w:rPr>
                    <w:b/>
                  </w:rPr>
                </w:rPrChange>
              </w:rPr>
              <w:t>Name:</w:t>
            </w:r>
          </w:p>
        </w:tc>
        <w:tc>
          <w:tcPr>
            <w:tcW w:w="1176" w:type="dxa"/>
            <w:tcBorders>
              <w:left w:val="nil"/>
              <w:right w:val="nil"/>
            </w:tcBorders>
          </w:tcPr>
          <w:p w14:paraId="56468E07" w14:textId="77777777" w:rsidR="00E453E2" w:rsidRPr="00471567" w:rsidRDefault="00E453E2">
            <w:pPr>
              <w:pStyle w:val="TableParagraph"/>
              <w:rPr>
                <w:rFonts w:ascii="Gill Sans MT" w:hAnsi="Gill Sans MT"/>
                <w:sz w:val="20"/>
                <w:rPrChange w:id="433" w:author="Michael Bediako" w:date="2019-04-16T00:1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6BC383A6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434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469E60BB" w14:textId="77777777" w:rsidR="00E453E2" w:rsidRPr="00471567" w:rsidRDefault="00E94048">
            <w:pPr>
              <w:pStyle w:val="TableParagraph"/>
              <w:spacing w:before="163" w:line="412" w:lineRule="auto"/>
              <w:ind w:left="352" w:right="18" w:hanging="57"/>
              <w:rPr>
                <w:rFonts w:ascii="Gill Sans MT" w:hAnsi="Gill Sans MT"/>
                <w:b/>
                <w:rPrChange w:id="435" w:author="Michael Bediako" w:date="2019-04-16T00:19:00Z">
                  <w:rPr>
                    <w:b/>
                  </w:rPr>
                </w:rPrChange>
              </w:rPr>
            </w:pPr>
            <w:r w:rsidRPr="00471567">
              <w:rPr>
                <w:rFonts w:ascii="Gill Sans MT" w:hAnsi="Gill Sans MT"/>
                <w:b/>
                <w:rPrChange w:id="436" w:author="Michael Bediako" w:date="2019-04-16T00:19:00Z">
                  <w:rPr>
                    <w:b/>
                  </w:rPr>
                </w:rPrChange>
              </w:rPr>
              <w:t>Home Town: Home Town:</w:t>
            </w:r>
          </w:p>
        </w:tc>
        <w:tc>
          <w:tcPr>
            <w:tcW w:w="1022" w:type="dxa"/>
            <w:gridSpan w:val="2"/>
            <w:tcBorders>
              <w:left w:val="nil"/>
              <w:right w:val="nil"/>
            </w:tcBorders>
          </w:tcPr>
          <w:p w14:paraId="44F1AF4A" w14:textId="77777777" w:rsidR="00E453E2" w:rsidRPr="00471567" w:rsidRDefault="00E453E2">
            <w:pPr>
              <w:pStyle w:val="TableParagraph"/>
              <w:rPr>
                <w:rFonts w:ascii="Gill Sans MT" w:hAnsi="Gill Sans MT"/>
                <w:sz w:val="20"/>
                <w:rPrChange w:id="437" w:author="Michael Bediako" w:date="2019-04-16T00:1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4260" w:type="dxa"/>
            <w:tcBorders>
              <w:left w:val="nil"/>
            </w:tcBorders>
          </w:tcPr>
          <w:p w14:paraId="06DE7D0F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438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20704D64" w14:textId="3C02A874" w:rsidR="00E453E2" w:rsidRPr="00471567" w:rsidRDefault="00E94048">
            <w:pPr>
              <w:pStyle w:val="TableParagraph"/>
              <w:spacing w:before="163" w:line="412" w:lineRule="auto"/>
              <w:ind w:left="709" w:right="2389" w:hanging="57"/>
              <w:rPr>
                <w:rFonts w:ascii="Gill Sans MT" w:hAnsi="Gill Sans MT"/>
                <w:b/>
                <w:rPrChange w:id="439" w:author="Michael Bediako" w:date="2019-04-16T00:19:00Z">
                  <w:rPr>
                    <w:b/>
                  </w:rPr>
                </w:rPrChange>
              </w:rPr>
            </w:pPr>
            <w:del w:id="440" w:author="Michael Bediako" w:date="2019-04-16T00:48:00Z">
              <w:r w:rsidRPr="00471567" w:rsidDel="00E20DCF">
                <w:rPr>
                  <w:rFonts w:ascii="Gill Sans MT" w:hAnsi="Gill Sans MT"/>
                  <w:b/>
                  <w:rPrChange w:id="441" w:author="Michael Bediako" w:date="2019-04-16T00:19:00Z">
                    <w:rPr>
                      <w:b/>
                    </w:rPr>
                  </w:rPrChange>
                </w:rPr>
                <w:delText xml:space="preserve">House </w:delText>
              </w:r>
            </w:del>
            <w:ins w:id="442" w:author="Michael Bediako" w:date="2019-04-16T00:48:00Z">
              <w:r w:rsidR="00E20DCF">
                <w:rPr>
                  <w:rFonts w:ascii="Gill Sans MT" w:hAnsi="Gill Sans MT"/>
                  <w:b/>
                </w:rPr>
                <w:t>Tel.</w:t>
              </w:r>
              <w:r w:rsidR="00E20DCF" w:rsidRPr="00471567">
                <w:rPr>
                  <w:rFonts w:ascii="Gill Sans MT" w:hAnsi="Gill Sans MT"/>
                  <w:b/>
                  <w:rPrChange w:id="443" w:author="Michael Bediako" w:date="2019-04-16T00:19:00Z">
                    <w:rPr>
                      <w:b/>
                    </w:rPr>
                  </w:rPrChange>
                </w:rPr>
                <w:t xml:space="preserve"> </w:t>
              </w:r>
            </w:ins>
            <w:r w:rsidRPr="00471567">
              <w:rPr>
                <w:rFonts w:ascii="Gill Sans MT" w:hAnsi="Gill Sans MT"/>
                <w:b/>
                <w:rPrChange w:id="444" w:author="Michael Bediako" w:date="2019-04-16T00:19:00Z">
                  <w:rPr>
                    <w:b/>
                  </w:rPr>
                </w:rPrChange>
              </w:rPr>
              <w:t xml:space="preserve">no: </w:t>
            </w:r>
            <w:ins w:id="445" w:author="Michael Bediako" w:date="2019-04-16T00:48:00Z">
              <w:r w:rsidR="00E20DCF">
                <w:rPr>
                  <w:rFonts w:ascii="Gill Sans MT" w:hAnsi="Gill Sans MT"/>
                  <w:b/>
                </w:rPr>
                <w:t>Tel.</w:t>
              </w:r>
              <w:r w:rsidR="00E20DCF" w:rsidRPr="00C65807">
                <w:rPr>
                  <w:rFonts w:ascii="Gill Sans MT" w:hAnsi="Gill Sans MT"/>
                  <w:b/>
                </w:rPr>
                <w:t xml:space="preserve"> </w:t>
              </w:r>
            </w:ins>
            <w:del w:id="446" w:author="Michael Bediako" w:date="2019-04-16T00:48:00Z">
              <w:r w:rsidRPr="00471567" w:rsidDel="00E20DCF">
                <w:rPr>
                  <w:rFonts w:ascii="Gill Sans MT" w:hAnsi="Gill Sans MT"/>
                  <w:b/>
                  <w:rPrChange w:id="447" w:author="Michael Bediako" w:date="2019-04-16T00:19:00Z">
                    <w:rPr>
                      <w:b/>
                    </w:rPr>
                  </w:rPrChange>
                </w:rPr>
                <w:delText xml:space="preserve">House </w:delText>
              </w:r>
            </w:del>
            <w:r w:rsidRPr="00471567">
              <w:rPr>
                <w:rFonts w:ascii="Gill Sans MT" w:hAnsi="Gill Sans MT"/>
                <w:b/>
                <w:rPrChange w:id="448" w:author="Michael Bediako" w:date="2019-04-16T00:19:00Z">
                  <w:rPr>
                    <w:b/>
                  </w:rPr>
                </w:rPrChange>
              </w:rPr>
              <w:t>no.:</w:t>
            </w:r>
          </w:p>
        </w:tc>
      </w:tr>
      <w:tr w:rsidR="00E453E2" w:rsidRPr="00471567" w14:paraId="38F3BAE9" w14:textId="77777777">
        <w:trPr>
          <w:trHeight w:val="2166"/>
        </w:trPr>
        <w:tc>
          <w:tcPr>
            <w:tcW w:w="451" w:type="dxa"/>
          </w:tcPr>
          <w:p w14:paraId="6761742A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449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20B267E5" w14:textId="77777777" w:rsidR="00E453E2" w:rsidRPr="00471567" w:rsidRDefault="00E94048">
            <w:pPr>
              <w:pStyle w:val="TableParagraph"/>
              <w:spacing w:before="158"/>
              <w:ind w:left="-5"/>
              <w:rPr>
                <w:rFonts w:ascii="Gill Sans MT" w:hAnsi="Gill Sans MT"/>
                <w:rPrChange w:id="450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451" w:author="Michael Bediako" w:date="2019-04-16T00:19:00Z">
                  <w:rPr/>
                </w:rPrChange>
              </w:rPr>
              <w:t>9.</w:t>
            </w:r>
          </w:p>
        </w:tc>
        <w:tc>
          <w:tcPr>
            <w:tcW w:w="10897" w:type="dxa"/>
            <w:gridSpan w:val="6"/>
          </w:tcPr>
          <w:p w14:paraId="77488099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452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337A6791" w14:textId="06BE6EC1" w:rsidR="00E453E2" w:rsidDel="00A47668" w:rsidRDefault="00E94048" w:rsidP="00A47668">
            <w:pPr>
              <w:pStyle w:val="TableParagraph"/>
              <w:tabs>
                <w:tab w:val="left" w:pos="370"/>
              </w:tabs>
              <w:spacing w:before="158"/>
              <w:rPr>
                <w:ins w:id="453" w:author="Michael Bediako" w:date="2019-04-16T00:52:00Z"/>
                <w:del w:id="454" w:author="USER" w:date="2025-01-14T08:59:00Z" w16du:dateUtc="2025-01-14T08:59:00Z"/>
                <w:rFonts w:ascii="Gill Sans MT" w:hAnsi="Gill Sans MT"/>
              </w:rPr>
              <w:pPrChange w:id="455" w:author="USER" w:date="2025-01-14T09:00:00Z" w16du:dateUtc="2025-01-14T09:00:00Z">
                <w:pPr>
                  <w:pStyle w:val="TableParagraph"/>
                  <w:numPr>
                    <w:numId w:val="1"/>
                  </w:numPr>
                  <w:tabs>
                    <w:tab w:val="left" w:pos="370"/>
                  </w:tabs>
                  <w:spacing w:before="158"/>
                  <w:ind w:left="369" w:hanging="265"/>
                </w:pPr>
              </w:pPrChange>
            </w:pPr>
            <w:del w:id="456" w:author="USER" w:date="2025-01-14T09:00:00Z" w16du:dateUtc="2025-01-14T09:00:00Z">
              <w:r w:rsidRPr="00471567" w:rsidDel="00A47668">
                <w:rPr>
                  <w:rFonts w:ascii="Gill Sans MT" w:hAnsi="Gill Sans MT"/>
                  <w:rPrChange w:id="457" w:author="Michael Bediako" w:date="2019-04-16T00:19:00Z">
                    <w:rPr/>
                  </w:rPrChange>
                </w:rPr>
                <w:delText>If you have</w:delText>
              </w:r>
            </w:del>
            <w:ins w:id="458" w:author="Michael Bediako" w:date="2019-04-16T00:50:00Z">
              <w:del w:id="459" w:author="USER" w:date="2025-01-14T09:00:00Z" w16du:dateUtc="2025-01-14T09:00:00Z">
                <w:r w:rsidR="006C3D1A" w:rsidDel="00A47668">
                  <w:rPr>
                    <w:rFonts w:ascii="Gill Sans MT" w:hAnsi="Gill Sans MT"/>
                  </w:rPr>
                  <w:delText xml:space="preserve"> gained </w:delText>
                </w:r>
              </w:del>
            </w:ins>
            <w:del w:id="460" w:author="Michael Bediako" w:date="2019-04-16T00:50:00Z">
              <w:r w:rsidRPr="00471567" w:rsidDel="006C3D1A">
                <w:rPr>
                  <w:rFonts w:ascii="Gill Sans MT" w:hAnsi="Gill Sans MT"/>
                  <w:rPrChange w:id="461" w:author="Michael Bediako" w:date="2019-04-16T00:19:00Z">
                    <w:rPr/>
                  </w:rPrChange>
                </w:rPr>
                <w:delText xml:space="preserve"> </w:delText>
              </w:r>
            </w:del>
            <w:del w:id="462" w:author="Michael Bediako" w:date="2019-04-16T00:49:00Z">
              <w:r w:rsidRPr="00471567" w:rsidDel="006C3D1A">
                <w:rPr>
                  <w:rFonts w:ascii="Gill Sans MT" w:hAnsi="Gill Sans MT"/>
                  <w:rPrChange w:id="463" w:author="Michael Bediako" w:date="2019-04-16T00:19:00Z">
                    <w:rPr/>
                  </w:rPrChange>
                </w:rPr>
                <w:delText xml:space="preserve">decided on what </w:delText>
              </w:r>
            </w:del>
            <w:ins w:id="464" w:author="Michael Bediako" w:date="2019-04-16T00:49:00Z">
              <w:del w:id="465" w:author="USER" w:date="2025-01-14T09:00:00Z" w16du:dateUtc="2025-01-14T09:00:00Z">
                <w:r w:rsidR="006C3D1A" w:rsidDel="00A47668">
                  <w:rPr>
                    <w:rFonts w:ascii="Gill Sans MT" w:hAnsi="Gill Sans MT"/>
                  </w:rPr>
                  <w:delText xml:space="preserve">admission to </w:delText>
                </w:r>
              </w:del>
            </w:ins>
            <w:ins w:id="466" w:author="Michael Bediako" w:date="2019-04-16T00:50:00Z">
              <w:del w:id="467" w:author="USER" w:date="2025-01-14T09:00:00Z" w16du:dateUtc="2025-01-14T09:00:00Z">
                <w:r w:rsidR="006C3D1A" w:rsidDel="00A47668">
                  <w:rPr>
                    <w:rFonts w:ascii="Gill Sans MT" w:hAnsi="Gill Sans MT"/>
                  </w:rPr>
                  <w:delText xml:space="preserve">a </w:delText>
                </w:r>
              </w:del>
            </w:ins>
            <w:del w:id="468" w:author="USER" w:date="2025-01-14T09:00:00Z" w16du:dateUtc="2025-01-14T09:00:00Z">
              <w:r w:rsidRPr="00471567" w:rsidDel="00A47668">
                <w:rPr>
                  <w:rFonts w:ascii="Gill Sans MT" w:hAnsi="Gill Sans MT"/>
                  <w:rPrChange w:id="469" w:author="Michael Bediako" w:date="2019-04-16T00:19:00Z">
                    <w:rPr/>
                  </w:rPrChange>
                </w:rPr>
                <w:delText>University</w:delText>
              </w:r>
            </w:del>
            <w:del w:id="470" w:author="Michael Bediako" w:date="2019-04-16T00:50:00Z">
              <w:r w:rsidRPr="00471567" w:rsidDel="006C3D1A">
                <w:rPr>
                  <w:rFonts w:ascii="Gill Sans MT" w:hAnsi="Gill Sans MT"/>
                  <w:rPrChange w:id="471" w:author="Michael Bediako" w:date="2019-04-16T00:19:00Z">
                    <w:rPr/>
                  </w:rPrChange>
                </w:rPr>
                <w:delText xml:space="preserve"> </w:delText>
              </w:r>
              <w:r w:rsidRPr="00471567" w:rsidDel="006C3D1A">
                <w:rPr>
                  <w:rFonts w:ascii="Gill Sans MT" w:hAnsi="Gill Sans MT"/>
                  <w:spacing w:val="-3"/>
                  <w:rPrChange w:id="472" w:author="Michael Bediako" w:date="2019-04-16T00:19:00Z">
                    <w:rPr>
                      <w:spacing w:val="-3"/>
                    </w:rPr>
                  </w:rPrChange>
                </w:rPr>
                <w:delText xml:space="preserve">you </w:delText>
              </w:r>
              <w:r w:rsidRPr="00471567" w:rsidDel="006C3D1A">
                <w:rPr>
                  <w:rFonts w:ascii="Gill Sans MT" w:hAnsi="Gill Sans MT"/>
                  <w:rPrChange w:id="473" w:author="Michael Bediako" w:date="2019-04-16T00:19:00Z">
                    <w:rPr/>
                  </w:rPrChange>
                </w:rPr>
                <w:delText>will attend</w:delText>
              </w:r>
            </w:del>
            <w:del w:id="474" w:author="USER" w:date="2025-01-14T09:00:00Z" w16du:dateUtc="2025-01-14T09:00:00Z">
              <w:r w:rsidRPr="00471567" w:rsidDel="00A47668">
                <w:rPr>
                  <w:rFonts w:ascii="Gill Sans MT" w:hAnsi="Gill Sans MT"/>
                  <w:rPrChange w:id="475" w:author="Michael Bediako" w:date="2019-04-16T00:19:00Z">
                    <w:rPr/>
                  </w:rPrChange>
                </w:rPr>
                <w:delText>,</w:delText>
              </w:r>
            </w:del>
            <w:del w:id="476" w:author="USER" w:date="2025-01-14T08:59:00Z" w16du:dateUtc="2025-01-14T08:59:00Z">
              <w:r w:rsidRPr="00471567" w:rsidDel="00A47668">
                <w:rPr>
                  <w:rFonts w:ascii="Gill Sans MT" w:hAnsi="Gill Sans MT"/>
                  <w:rPrChange w:id="477" w:author="Michael Bediako" w:date="2019-04-16T00:19:00Z">
                    <w:rPr/>
                  </w:rPrChange>
                </w:rPr>
                <w:delText xml:space="preserve"> </w:delText>
              </w:r>
            </w:del>
            <w:del w:id="478" w:author="USER" w:date="2025-01-14T09:00:00Z" w16du:dateUtc="2025-01-14T09:00:00Z">
              <w:r w:rsidRPr="00471567" w:rsidDel="00A47668">
                <w:rPr>
                  <w:rFonts w:ascii="Gill Sans MT" w:hAnsi="Gill Sans MT"/>
                  <w:rPrChange w:id="479" w:author="Michael Bediako" w:date="2019-04-16T00:19:00Z">
                    <w:rPr/>
                  </w:rPrChange>
                </w:rPr>
                <w:delText>p</w:delText>
              </w:r>
            </w:del>
            <w:ins w:id="480" w:author="USER" w:date="2025-01-14T09:00:00Z" w16du:dateUtc="2025-01-14T09:00:00Z">
              <w:r w:rsidR="00A47668">
                <w:rPr>
                  <w:rFonts w:ascii="Gill Sans MT" w:hAnsi="Gill Sans MT"/>
                </w:rPr>
                <w:t>P</w:t>
              </w:r>
            </w:ins>
            <w:r w:rsidRPr="00471567">
              <w:rPr>
                <w:rFonts w:ascii="Gill Sans MT" w:hAnsi="Gill Sans MT"/>
                <w:rPrChange w:id="481" w:author="Michael Bediako" w:date="2019-04-16T00:19:00Z">
                  <w:rPr/>
                </w:rPrChange>
              </w:rPr>
              <w:t xml:space="preserve">lease </w:t>
            </w:r>
            <w:del w:id="482" w:author="Michael Bediako" w:date="2019-04-16T00:51:00Z">
              <w:r w:rsidRPr="00471567" w:rsidDel="006C3D1A">
                <w:rPr>
                  <w:rFonts w:ascii="Gill Sans MT" w:hAnsi="Gill Sans MT"/>
                  <w:rPrChange w:id="483" w:author="Michael Bediako" w:date="2019-04-16T00:19:00Z">
                    <w:rPr/>
                  </w:rPrChange>
                </w:rPr>
                <w:delText xml:space="preserve">list </w:delText>
              </w:r>
            </w:del>
            <w:ins w:id="484" w:author="Michael Bediako" w:date="2019-04-16T00:51:00Z">
              <w:r w:rsidR="006C3D1A">
                <w:rPr>
                  <w:rFonts w:ascii="Gill Sans MT" w:hAnsi="Gill Sans MT"/>
                </w:rPr>
                <w:t>indicate which</w:t>
              </w:r>
              <w:r w:rsidR="006C3D1A" w:rsidRPr="00471567">
                <w:rPr>
                  <w:rFonts w:ascii="Gill Sans MT" w:hAnsi="Gill Sans MT"/>
                  <w:rPrChange w:id="485" w:author="Michael Bediako" w:date="2019-04-16T00:19:00Z">
                    <w:rPr/>
                  </w:rPrChange>
                </w:rPr>
                <w:t xml:space="preserve"> </w:t>
              </w:r>
              <w:r w:rsidR="006C3D1A" w:rsidRPr="00C65807">
                <w:rPr>
                  <w:rFonts w:ascii="Gill Sans MT" w:hAnsi="Gill Sans MT"/>
                </w:rPr>
                <w:t>University</w:t>
              </w:r>
            </w:ins>
            <w:del w:id="486" w:author="Michael Bediako" w:date="2019-04-16T00:51:00Z">
              <w:r w:rsidRPr="00471567" w:rsidDel="006C3D1A">
                <w:rPr>
                  <w:rFonts w:ascii="Gill Sans MT" w:hAnsi="Gill Sans MT"/>
                  <w:rPrChange w:id="487" w:author="Michael Bediako" w:date="2019-04-16T00:19:00Z">
                    <w:rPr/>
                  </w:rPrChange>
                </w:rPr>
                <w:delText>school</w:delText>
              </w:r>
              <w:r w:rsidRPr="00471567" w:rsidDel="006C3D1A">
                <w:rPr>
                  <w:rFonts w:ascii="Gill Sans MT" w:hAnsi="Gill Sans MT"/>
                  <w:spacing w:val="-10"/>
                  <w:rPrChange w:id="488" w:author="Michael Bediako" w:date="2019-04-16T00:19:00Z">
                    <w:rPr>
                      <w:spacing w:val="-10"/>
                    </w:rPr>
                  </w:rPrChange>
                </w:rPr>
                <w:delText xml:space="preserve"> </w:delText>
              </w:r>
              <w:r w:rsidRPr="00471567" w:rsidDel="006C3D1A">
                <w:rPr>
                  <w:rFonts w:ascii="Gill Sans MT" w:hAnsi="Gill Sans MT"/>
                  <w:rPrChange w:id="489" w:author="Michael Bediako" w:date="2019-04-16T00:19:00Z">
                    <w:rPr/>
                  </w:rPrChange>
                </w:rPr>
                <w:delText>name</w:delText>
              </w:r>
            </w:del>
            <w:r w:rsidRPr="00471567">
              <w:rPr>
                <w:rFonts w:ascii="Gill Sans MT" w:hAnsi="Gill Sans MT"/>
                <w:rPrChange w:id="490" w:author="Michael Bediako" w:date="2019-04-16T00:19:00Z">
                  <w:rPr/>
                </w:rPrChange>
              </w:rPr>
              <w:t>:</w:t>
            </w:r>
          </w:p>
          <w:p w14:paraId="37ECB27E" w14:textId="51D831CE" w:rsidR="006C3D1A" w:rsidRPr="00A47668" w:rsidDel="00A47668" w:rsidRDefault="006C3D1A" w:rsidP="00A47668">
            <w:pPr>
              <w:pStyle w:val="TableParagraph"/>
              <w:tabs>
                <w:tab w:val="left" w:pos="370"/>
              </w:tabs>
              <w:spacing w:before="158"/>
              <w:rPr>
                <w:ins w:id="491" w:author="Michael Bediako" w:date="2019-04-16T00:52:00Z"/>
                <w:del w:id="492" w:author="USER" w:date="2025-01-14T08:59:00Z" w16du:dateUtc="2025-01-14T08:59:00Z"/>
                <w:rFonts w:ascii="Gill Sans MT" w:hAnsi="Gill Sans MT"/>
                <w:color w:val="FFFFFF" w:themeColor="background1"/>
                <w:rPrChange w:id="493" w:author="USER" w:date="2025-01-14T08:59:00Z" w16du:dateUtc="2025-01-14T08:59:00Z">
                  <w:rPr>
                    <w:ins w:id="494" w:author="Michael Bediako" w:date="2019-04-16T00:52:00Z"/>
                    <w:del w:id="495" w:author="USER" w:date="2025-01-14T08:59:00Z" w16du:dateUtc="2025-01-14T08:59:00Z"/>
                    <w:rFonts w:ascii="Gill Sans MT" w:hAnsi="Gill Sans MT"/>
                  </w:rPr>
                </w:rPrChange>
              </w:rPr>
              <w:pPrChange w:id="496" w:author="USER" w:date="2025-01-14T09:00:00Z" w16du:dateUtc="2025-01-14T09:00:00Z">
                <w:pPr>
                  <w:pStyle w:val="TableParagraph"/>
                  <w:numPr>
                    <w:ilvl w:val="1"/>
                    <w:numId w:val="1"/>
                  </w:numPr>
                  <w:tabs>
                    <w:tab w:val="left" w:pos="370"/>
                  </w:tabs>
                  <w:spacing w:before="158"/>
                  <w:ind w:left="1881" w:hanging="360"/>
                </w:pPr>
              </w:pPrChange>
            </w:pPr>
            <w:ins w:id="497" w:author="Michael Bediako" w:date="2019-04-16T00:52:00Z">
              <w:del w:id="498" w:author="USER" w:date="2025-01-14T08:59:00Z" w16du:dateUtc="2025-01-14T08:59:00Z">
                <w:r w:rsidRPr="00A47668" w:rsidDel="00A47668">
                  <w:rPr>
                    <w:rFonts w:ascii="Gill Sans MT" w:hAnsi="Gill Sans MT"/>
                    <w:color w:val="FFFFFF" w:themeColor="background1"/>
                    <w:rPrChange w:id="499" w:author="USER" w:date="2025-01-14T08:59:00Z" w16du:dateUtc="2025-01-14T08:59:00Z">
                      <w:rPr>
                        <w:rFonts w:ascii="Gill Sans MT" w:hAnsi="Gill Sans MT"/>
                      </w:rPr>
                    </w:rPrChange>
                  </w:rPr>
                  <w:delText>..</w:delText>
                </w:r>
              </w:del>
            </w:ins>
          </w:p>
          <w:p w14:paraId="6DFB7C28" w14:textId="4A25B2AB" w:rsidR="006C3D1A" w:rsidRPr="00A47668" w:rsidDel="00A47668" w:rsidRDefault="006C3D1A" w:rsidP="00A47668">
            <w:pPr>
              <w:pStyle w:val="TableParagraph"/>
              <w:tabs>
                <w:tab w:val="left" w:pos="370"/>
              </w:tabs>
              <w:spacing w:before="158"/>
              <w:rPr>
                <w:ins w:id="500" w:author="Michael Bediako" w:date="2019-04-16T00:53:00Z"/>
                <w:del w:id="501" w:author="USER" w:date="2025-01-14T08:59:00Z" w16du:dateUtc="2025-01-14T08:59:00Z"/>
                <w:rFonts w:ascii="Gill Sans MT" w:hAnsi="Gill Sans MT"/>
              </w:rPr>
              <w:pPrChange w:id="502" w:author="USER" w:date="2025-01-14T09:00:00Z" w16du:dateUtc="2025-01-14T09:00:00Z">
                <w:pPr>
                  <w:pStyle w:val="TableParagraph"/>
                  <w:numPr>
                    <w:ilvl w:val="1"/>
                    <w:numId w:val="1"/>
                  </w:numPr>
                  <w:tabs>
                    <w:tab w:val="left" w:pos="370"/>
                  </w:tabs>
                  <w:spacing w:before="158"/>
                  <w:ind w:left="1881" w:hanging="360"/>
                </w:pPr>
              </w:pPrChange>
            </w:pPr>
            <w:ins w:id="503" w:author="Michael Bediako" w:date="2019-04-16T00:53:00Z">
              <w:del w:id="504" w:author="USER" w:date="2025-01-14T08:59:00Z" w16du:dateUtc="2025-01-14T08:59:00Z">
                <w:r w:rsidRPr="00A47668" w:rsidDel="00A47668">
                  <w:rPr>
                    <w:rFonts w:ascii="Gill Sans MT" w:hAnsi="Gill Sans MT"/>
                  </w:rPr>
                  <w:delText>.</w:delText>
                </w:r>
              </w:del>
            </w:ins>
          </w:p>
          <w:p w14:paraId="2344161A" w14:textId="77777777" w:rsidR="006C3D1A" w:rsidRPr="00A47668" w:rsidDel="006C3D1A" w:rsidRDefault="006C3D1A" w:rsidP="00A47668">
            <w:pPr>
              <w:pStyle w:val="TableParagraph"/>
              <w:tabs>
                <w:tab w:val="left" w:pos="370"/>
              </w:tabs>
              <w:spacing w:before="158"/>
              <w:rPr>
                <w:del w:id="505" w:author="Michael Bediako" w:date="2019-04-16T00:53:00Z"/>
                <w:rFonts w:ascii="Gill Sans MT" w:hAnsi="Gill Sans MT"/>
                <w:rPrChange w:id="506" w:author="USER" w:date="2025-01-14T08:59:00Z" w16du:dateUtc="2025-01-14T08:59:00Z">
                  <w:rPr>
                    <w:del w:id="507" w:author="Michael Bediako" w:date="2019-04-16T00:53:00Z"/>
                  </w:rPr>
                </w:rPrChange>
              </w:rPr>
              <w:pPrChange w:id="508" w:author="USER" w:date="2025-01-14T09:00:00Z" w16du:dateUtc="2025-01-14T09:00:00Z">
                <w:pPr>
                  <w:pStyle w:val="TableParagraph"/>
                  <w:numPr>
                    <w:numId w:val="1"/>
                  </w:numPr>
                  <w:tabs>
                    <w:tab w:val="left" w:pos="370"/>
                  </w:tabs>
                  <w:spacing w:before="158"/>
                  <w:ind w:left="369" w:hanging="265"/>
                </w:pPr>
              </w:pPrChange>
            </w:pPr>
          </w:p>
          <w:p w14:paraId="79E3F46C" w14:textId="77777777" w:rsidR="00E453E2" w:rsidRPr="006C3D1A" w:rsidDel="006C3D1A" w:rsidRDefault="00E453E2" w:rsidP="00A47668">
            <w:pPr>
              <w:pStyle w:val="TableParagraph"/>
              <w:tabs>
                <w:tab w:val="left" w:pos="370"/>
              </w:tabs>
              <w:spacing w:before="158"/>
              <w:rPr>
                <w:del w:id="509" w:author="Michael Bediako" w:date="2019-04-16T00:53:00Z"/>
                <w:rFonts w:ascii="Gill Sans MT" w:hAnsi="Gill Sans MT"/>
                <w:b/>
                <w:sz w:val="24"/>
                <w:rPrChange w:id="510" w:author="Michael Bediako" w:date="2019-04-16T00:53:00Z">
                  <w:rPr>
                    <w:del w:id="511" w:author="Michael Bediako" w:date="2019-04-16T00:53:00Z"/>
                    <w:b/>
                    <w:sz w:val="24"/>
                  </w:rPr>
                </w:rPrChange>
              </w:rPr>
              <w:pPrChange w:id="512" w:author="USER" w:date="2025-01-14T09:00:00Z" w16du:dateUtc="2025-01-14T09:00:00Z">
                <w:pPr>
                  <w:pStyle w:val="TableParagraph"/>
                </w:pPr>
              </w:pPrChange>
            </w:pPr>
          </w:p>
          <w:p w14:paraId="3924CFC4" w14:textId="77777777" w:rsidR="00E453E2" w:rsidRPr="00471567" w:rsidDel="00A47668" w:rsidRDefault="00E453E2" w:rsidP="00A47668">
            <w:pPr>
              <w:pStyle w:val="TableParagraph"/>
              <w:tabs>
                <w:tab w:val="left" w:pos="370"/>
              </w:tabs>
              <w:spacing w:before="158"/>
              <w:rPr>
                <w:del w:id="513" w:author="USER" w:date="2025-01-14T08:59:00Z" w16du:dateUtc="2025-01-14T08:59:00Z"/>
                <w:rFonts w:ascii="Gill Sans MT" w:hAnsi="Gill Sans MT"/>
                <w:b/>
                <w:sz w:val="29"/>
                <w:rPrChange w:id="514" w:author="Michael Bediako" w:date="2019-04-16T00:19:00Z">
                  <w:rPr>
                    <w:del w:id="515" w:author="USER" w:date="2025-01-14T08:59:00Z" w16du:dateUtc="2025-01-14T08:59:00Z"/>
                    <w:b/>
                    <w:sz w:val="29"/>
                  </w:rPr>
                </w:rPrChange>
              </w:rPr>
              <w:pPrChange w:id="516" w:author="USER" w:date="2025-01-14T09:00:00Z" w16du:dateUtc="2025-01-14T09:00:00Z">
                <w:pPr>
                  <w:pStyle w:val="TableParagraph"/>
                  <w:spacing w:before="7"/>
                </w:pPr>
              </w:pPrChange>
            </w:pPr>
          </w:p>
          <w:p w14:paraId="544367D8" w14:textId="77777777" w:rsidR="00E453E2" w:rsidRPr="00A47668" w:rsidRDefault="00E94048" w:rsidP="00A47668">
            <w:pPr>
              <w:pStyle w:val="TableParagraph"/>
              <w:tabs>
                <w:tab w:val="left" w:pos="370"/>
              </w:tabs>
              <w:spacing w:before="158"/>
              <w:rPr>
                <w:rFonts w:ascii="Gill Sans MT" w:hAnsi="Gill Sans MT"/>
                <w:rPrChange w:id="517" w:author="USER" w:date="2025-01-14T08:59:00Z" w16du:dateUtc="2025-01-14T08:59:00Z">
                  <w:rPr/>
                </w:rPrChange>
              </w:rPr>
              <w:pPrChange w:id="518" w:author="USER" w:date="2025-01-14T09:00:00Z" w16du:dateUtc="2025-01-14T09:00:00Z">
                <w:pPr>
                  <w:pStyle w:val="TableParagraph"/>
                  <w:numPr>
                    <w:numId w:val="1"/>
                  </w:numPr>
                  <w:tabs>
                    <w:tab w:val="left" w:pos="370"/>
                  </w:tabs>
                  <w:spacing w:before="1"/>
                  <w:ind w:left="369" w:hanging="265"/>
                </w:pPr>
              </w:pPrChange>
            </w:pPr>
            <w:del w:id="519" w:author="USER" w:date="2025-01-14T08:59:00Z" w16du:dateUtc="2025-01-14T08:59:00Z">
              <w:r w:rsidRPr="00A47668" w:rsidDel="00A47668">
                <w:rPr>
                  <w:rFonts w:ascii="Gill Sans MT" w:hAnsi="Gill Sans MT"/>
                  <w:rPrChange w:id="520" w:author="USER" w:date="2025-01-14T08:59:00Z" w16du:dateUtc="2025-01-14T08:59:00Z">
                    <w:rPr/>
                  </w:rPrChange>
                </w:rPr>
                <w:delText>If not, list your top 3 University</w:delText>
              </w:r>
              <w:r w:rsidRPr="00A47668" w:rsidDel="00A47668">
                <w:rPr>
                  <w:rFonts w:ascii="Gill Sans MT" w:hAnsi="Gill Sans MT"/>
                  <w:spacing w:val="-5"/>
                  <w:rPrChange w:id="521" w:author="USER" w:date="2025-01-14T08:59:00Z" w16du:dateUtc="2025-01-14T08:59:00Z">
                    <w:rPr>
                      <w:spacing w:val="-5"/>
                    </w:rPr>
                  </w:rPrChange>
                </w:rPr>
                <w:delText xml:space="preserve"> </w:delText>
              </w:r>
              <w:r w:rsidRPr="00A47668" w:rsidDel="00A47668">
                <w:rPr>
                  <w:rFonts w:ascii="Gill Sans MT" w:hAnsi="Gill Sans MT"/>
                  <w:rPrChange w:id="522" w:author="USER" w:date="2025-01-14T08:59:00Z" w16du:dateUtc="2025-01-14T08:59:00Z">
                    <w:rPr/>
                  </w:rPrChange>
                </w:rPr>
                <w:delText>choices:</w:delText>
              </w:r>
            </w:del>
          </w:p>
        </w:tc>
      </w:tr>
      <w:tr w:rsidR="00E453E2" w:rsidRPr="00471567" w14:paraId="710982C8" w14:textId="77777777">
        <w:trPr>
          <w:trHeight w:val="1225"/>
        </w:trPr>
        <w:tc>
          <w:tcPr>
            <w:tcW w:w="451" w:type="dxa"/>
          </w:tcPr>
          <w:p w14:paraId="795656A1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23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00466477" w14:textId="77777777" w:rsidR="00E453E2" w:rsidRPr="00471567" w:rsidRDefault="00E94048">
            <w:pPr>
              <w:pStyle w:val="TableParagraph"/>
              <w:spacing w:before="157"/>
              <w:ind w:left="55"/>
              <w:rPr>
                <w:rFonts w:ascii="Gill Sans MT" w:hAnsi="Gill Sans MT"/>
                <w:rPrChange w:id="524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25" w:author="Michael Bediako" w:date="2019-04-16T00:19:00Z">
                  <w:rPr/>
                </w:rPrChange>
              </w:rPr>
              <w:t>10.</w:t>
            </w:r>
          </w:p>
        </w:tc>
        <w:tc>
          <w:tcPr>
            <w:tcW w:w="10897" w:type="dxa"/>
            <w:gridSpan w:val="6"/>
          </w:tcPr>
          <w:p w14:paraId="2788D404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26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473A6C6E" w14:textId="3BF92FD8" w:rsidR="00E453E2" w:rsidRPr="00471567" w:rsidRDefault="00E94048">
            <w:pPr>
              <w:pStyle w:val="TableParagraph"/>
              <w:spacing w:before="157"/>
              <w:ind w:left="164"/>
              <w:rPr>
                <w:rFonts w:ascii="Gill Sans MT" w:hAnsi="Gill Sans MT"/>
                <w:rPrChange w:id="527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28" w:author="Michael Bediako" w:date="2019-04-16T00:19:00Z">
                  <w:rPr/>
                </w:rPrChange>
              </w:rPr>
              <w:t xml:space="preserve">List Family Gross Annual Income from your 2018 </w:t>
            </w:r>
            <w:del w:id="529" w:author="Michael Bediako" w:date="2019-04-16T00:54:00Z">
              <w:r w:rsidRPr="00471567" w:rsidDel="006C3D1A">
                <w:rPr>
                  <w:rFonts w:ascii="Gill Sans MT" w:hAnsi="Gill Sans MT"/>
                  <w:rPrChange w:id="530" w:author="Michael Bediako" w:date="2019-04-16T00:19:00Z">
                    <w:rPr/>
                  </w:rPrChange>
                </w:rPr>
                <w:delText>Income Tax Form</w:delText>
              </w:r>
            </w:del>
          </w:p>
          <w:p w14:paraId="275E8B0F" w14:textId="49A0E189" w:rsidR="00E453E2" w:rsidRPr="00471567" w:rsidRDefault="00E94048">
            <w:pPr>
              <w:pStyle w:val="TableParagraph"/>
              <w:spacing w:before="179"/>
              <w:ind w:left="104"/>
              <w:rPr>
                <w:rFonts w:ascii="Gill Sans MT" w:hAnsi="Gill Sans MT"/>
                <w:i/>
                <w:sz w:val="16"/>
                <w:rPrChange w:id="531" w:author="Michael Bediako" w:date="2019-04-16T00:19:00Z">
                  <w:rPr>
                    <w:i/>
                    <w:sz w:val="16"/>
                  </w:rPr>
                </w:rPrChange>
              </w:rPr>
            </w:pPr>
            <w:del w:id="532" w:author="Michael Bediako" w:date="2019-04-16T00:53:00Z">
              <w:r w:rsidRPr="00471567" w:rsidDel="006C3D1A">
                <w:rPr>
                  <w:rFonts w:ascii="Gill Sans MT" w:hAnsi="Gill Sans MT"/>
                  <w:i/>
                  <w:sz w:val="16"/>
                  <w:rPrChange w:id="533" w:author="Michael Bediako" w:date="2019-04-16T00:19:00Z">
                    <w:rPr>
                      <w:i/>
                      <w:sz w:val="16"/>
                    </w:rPr>
                  </w:rPrChange>
                </w:rPr>
                <w:delText>(If selected, recipients may be asked to verify annual household income is under $75,000 by supplying pg. 1 of their 2012 IRS Income Tax Form)</w:delText>
              </w:r>
            </w:del>
          </w:p>
        </w:tc>
      </w:tr>
    </w:tbl>
    <w:p w14:paraId="14EB25AD" w14:textId="77777777" w:rsidR="00E453E2" w:rsidRPr="00471567" w:rsidRDefault="00E453E2">
      <w:pPr>
        <w:rPr>
          <w:rFonts w:ascii="Gill Sans MT" w:hAnsi="Gill Sans MT"/>
          <w:sz w:val="16"/>
          <w:rPrChange w:id="534" w:author="Michael Bediako" w:date="2019-04-16T00:19:00Z">
            <w:rPr>
              <w:sz w:val="16"/>
            </w:rPr>
          </w:rPrChange>
        </w:rPr>
        <w:sectPr w:rsidR="00E453E2" w:rsidRPr="00471567">
          <w:pgSz w:w="12240" w:h="15840"/>
          <w:pgMar w:top="980" w:right="220" w:bottom="280" w:left="220" w:header="198" w:footer="0" w:gutter="0"/>
          <w:cols w:space="720"/>
        </w:sectPr>
      </w:pPr>
    </w:p>
    <w:p w14:paraId="1C110A6F" w14:textId="77777777" w:rsidR="00E453E2" w:rsidRPr="00471567" w:rsidRDefault="00E453E2">
      <w:pPr>
        <w:pStyle w:val="BodyText"/>
        <w:spacing w:before="6"/>
        <w:rPr>
          <w:rFonts w:ascii="Gill Sans MT" w:hAnsi="Gill Sans MT"/>
          <w:b/>
          <w:sz w:val="7"/>
          <w:rPrChange w:id="535" w:author="Michael Bediako" w:date="2019-04-16T00:19:00Z">
            <w:rPr>
              <w:b/>
              <w:sz w:val="7"/>
            </w:rPr>
          </w:rPrChange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541"/>
        <w:gridCol w:w="5494"/>
        <w:gridCol w:w="541"/>
        <w:gridCol w:w="4323"/>
      </w:tblGrid>
      <w:tr w:rsidR="00E453E2" w:rsidRPr="00471567" w14:paraId="4CDD1C39" w14:textId="77777777">
        <w:trPr>
          <w:trHeight w:val="1735"/>
        </w:trPr>
        <w:tc>
          <w:tcPr>
            <w:tcW w:w="451" w:type="dxa"/>
          </w:tcPr>
          <w:p w14:paraId="54C9FAB9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36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63A46019" w14:textId="77777777" w:rsidR="00E453E2" w:rsidRPr="00471567" w:rsidRDefault="00E94048">
            <w:pPr>
              <w:pStyle w:val="TableParagraph"/>
              <w:spacing w:before="162"/>
              <w:ind w:left="-5"/>
              <w:rPr>
                <w:rFonts w:ascii="Gill Sans MT" w:hAnsi="Gill Sans MT"/>
                <w:rPrChange w:id="537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38" w:author="Michael Bediako" w:date="2019-04-16T00:19:00Z">
                  <w:rPr/>
                </w:rPrChange>
              </w:rPr>
              <w:t>11.</w:t>
            </w:r>
          </w:p>
        </w:tc>
        <w:tc>
          <w:tcPr>
            <w:tcW w:w="10899" w:type="dxa"/>
            <w:gridSpan w:val="4"/>
          </w:tcPr>
          <w:p w14:paraId="34079791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39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224E7284" w14:textId="77777777" w:rsidR="00E453E2" w:rsidRPr="00471567" w:rsidRDefault="00E94048">
            <w:pPr>
              <w:pStyle w:val="TableParagraph"/>
              <w:tabs>
                <w:tab w:val="left" w:pos="7737"/>
                <w:tab w:val="left" w:pos="8970"/>
                <w:tab w:val="left" w:pos="10044"/>
                <w:tab w:val="left" w:pos="10534"/>
              </w:tabs>
              <w:spacing w:before="162"/>
              <w:ind w:left="104"/>
              <w:rPr>
                <w:rFonts w:ascii="Gill Sans MT" w:hAnsi="Gill Sans MT"/>
                <w:rPrChange w:id="540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41" w:author="Michael Bediako" w:date="2019-04-16T00:19:00Z">
                  <w:rPr/>
                </w:rPrChange>
              </w:rPr>
              <w:t xml:space="preserve">Is your </w:t>
            </w:r>
            <w:r w:rsidRPr="00471567">
              <w:rPr>
                <w:rFonts w:ascii="Gill Sans MT" w:hAnsi="Gill Sans MT"/>
                <w:u w:val="single"/>
                <w:rPrChange w:id="542" w:author="Michael Bediako" w:date="2019-04-16T00:19:00Z">
                  <w:rPr>
                    <w:u w:val="single"/>
                  </w:rPr>
                </w:rPrChange>
              </w:rPr>
              <w:t>parent or legal guardian</w:t>
            </w:r>
            <w:r w:rsidRPr="00471567">
              <w:rPr>
                <w:rFonts w:ascii="Gill Sans MT" w:hAnsi="Gill Sans MT"/>
                <w:rPrChange w:id="543" w:author="Michael Bediako" w:date="2019-04-16T00:19:00Z">
                  <w:rPr/>
                </w:rPrChange>
              </w:rPr>
              <w:t xml:space="preserve"> an employee of Akuapem</w:t>
            </w:r>
            <w:r w:rsidRPr="00471567">
              <w:rPr>
                <w:rFonts w:ascii="Gill Sans MT" w:hAnsi="Gill Sans MT"/>
                <w:spacing w:val="-25"/>
                <w:rPrChange w:id="544" w:author="Michael Bediako" w:date="2019-04-16T00:19:00Z">
                  <w:rPr>
                    <w:spacing w:val="-25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545" w:author="Michael Bediako" w:date="2019-04-16T00:19:00Z">
                  <w:rPr/>
                </w:rPrChange>
              </w:rPr>
              <w:t>Education</w:t>
            </w:r>
            <w:r w:rsidRPr="00471567">
              <w:rPr>
                <w:rFonts w:ascii="Gill Sans MT" w:hAnsi="Gill Sans MT"/>
                <w:spacing w:val="-3"/>
                <w:rPrChange w:id="546" w:author="Michael Bediako" w:date="2019-04-16T00:19:00Z">
                  <w:rPr>
                    <w:spacing w:val="-3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547" w:author="Michael Bediako" w:date="2019-04-16T00:19:00Z">
                  <w:rPr/>
                </w:rPrChange>
              </w:rPr>
              <w:t>Trust?</w:t>
            </w:r>
            <w:r w:rsidRPr="00471567">
              <w:rPr>
                <w:rFonts w:ascii="Gill Sans MT" w:hAnsi="Gill Sans MT"/>
                <w:rPrChange w:id="548" w:author="Michael Bediako" w:date="2019-04-16T00:19:00Z">
                  <w:rPr/>
                </w:rPrChange>
              </w:rPr>
              <w:tab/>
              <w:t>Yes_</w:t>
            </w:r>
            <w:r w:rsidRPr="00471567">
              <w:rPr>
                <w:rFonts w:ascii="Gill Sans MT" w:hAnsi="Gill Sans MT"/>
                <w:u w:val="single"/>
                <w:rPrChange w:id="549" w:author="Michael Bediako" w:date="2019-04-16T00:19:00Z">
                  <w:rPr>
                    <w:u w:val="single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u w:val="single"/>
                <w:rPrChange w:id="550" w:author="Michael Bediako" w:date="2019-04-16T00:19:00Z">
                  <w:rPr>
                    <w:u w:val="single"/>
                  </w:rPr>
                </w:rPrChange>
              </w:rPr>
              <w:tab/>
            </w:r>
            <w:r w:rsidRPr="00471567">
              <w:rPr>
                <w:rFonts w:ascii="Gill Sans MT" w:hAnsi="Gill Sans MT"/>
                <w:rPrChange w:id="551" w:author="Michael Bediako" w:date="2019-04-16T00:19:00Z">
                  <w:rPr/>
                </w:rPrChange>
              </w:rPr>
              <w:t xml:space="preserve">_ </w:t>
            </w:r>
            <w:r w:rsidRPr="00471567">
              <w:rPr>
                <w:rFonts w:ascii="Gill Sans MT" w:hAnsi="Gill Sans MT"/>
                <w:spacing w:val="56"/>
                <w:rPrChange w:id="552" w:author="Michael Bediako" w:date="2019-04-16T00:19:00Z">
                  <w:rPr>
                    <w:spacing w:val="56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553" w:author="Michael Bediako" w:date="2019-04-16T00:19:00Z">
                  <w:rPr/>
                </w:rPrChange>
              </w:rPr>
              <w:t>No</w:t>
            </w:r>
            <w:r w:rsidRPr="00471567">
              <w:rPr>
                <w:rFonts w:ascii="Gill Sans MT" w:hAnsi="Gill Sans MT"/>
                <w:u w:val="single"/>
                <w:rPrChange w:id="554" w:author="Michael Bediako" w:date="2019-04-16T00:19:00Z">
                  <w:rPr>
                    <w:u w:val="single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u w:val="single"/>
                <w:rPrChange w:id="555" w:author="Michael Bediako" w:date="2019-04-16T00:19:00Z">
                  <w:rPr>
                    <w:u w:val="single"/>
                  </w:rPr>
                </w:rPrChange>
              </w:rPr>
              <w:tab/>
            </w:r>
            <w:r w:rsidRPr="00471567">
              <w:rPr>
                <w:rFonts w:ascii="Gill Sans MT" w:hAnsi="Gill Sans MT"/>
                <w:rPrChange w:id="556" w:author="Michael Bediako" w:date="2019-04-16T00:19:00Z">
                  <w:rPr/>
                </w:rPrChange>
              </w:rPr>
              <w:t>_</w:t>
            </w:r>
            <w:r w:rsidRPr="00471567">
              <w:rPr>
                <w:rFonts w:ascii="Gill Sans MT" w:hAnsi="Gill Sans MT"/>
                <w:u w:val="single"/>
                <w:rPrChange w:id="557" w:author="Michael Bediako" w:date="2019-04-16T00:19:00Z">
                  <w:rPr>
                    <w:u w:val="single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u w:val="single"/>
                <w:rPrChange w:id="558" w:author="Michael Bediako" w:date="2019-04-16T00:19:00Z">
                  <w:rPr>
                    <w:u w:val="single"/>
                  </w:rPr>
                </w:rPrChange>
              </w:rPr>
              <w:tab/>
            </w:r>
            <w:r w:rsidRPr="00471567">
              <w:rPr>
                <w:rFonts w:ascii="Gill Sans MT" w:hAnsi="Gill Sans MT"/>
                <w:rPrChange w:id="559" w:author="Michael Bediako" w:date="2019-04-16T00:19:00Z">
                  <w:rPr/>
                </w:rPrChange>
              </w:rPr>
              <w:t>_</w:t>
            </w:r>
          </w:p>
          <w:p w14:paraId="368BE774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60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303B1B24" w14:textId="77777777" w:rsidR="00E453E2" w:rsidRPr="00471567" w:rsidRDefault="00E453E2">
            <w:pPr>
              <w:pStyle w:val="TableParagraph"/>
              <w:spacing w:before="3"/>
              <w:rPr>
                <w:rFonts w:ascii="Gill Sans MT" w:hAnsi="Gill Sans MT"/>
                <w:b/>
                <w:sz w:val="29"/>
                <w:rPrChange w:id="561" w:author="Michael Bediako" w:date="2019-04-16T00:19:00Z">
                  <w:rPr>
                    <w:b/>
                    <w:sz w:val="29"/>
                  </w:rPr>
                </w:rPrChange>
              </w:rPr>
            </w:pPr>
          </w:p>
          <w:p w14:paraId="668D1149" w14:textId="77777777" w:rsidR="00E453E2" w:rsidRPr="00471567" w:rsidRDefault="00E94048">
            <w:pPr>
              <w:pStyle w:val="TableParagraph"/>
              <w:ind w:left="104"/>
              <w:rPr>
                <w:rFonts w:ascii="Gill Sans MT" w:hAnsi="Gill Sans MT"/>
                <w:rPrChange w:id="562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63" w:author="Michael Bediako" w:date="2019-04-16T00:19:00Z">
                  <w:rPr/>
                </w:rPrChange>
              </w:rPr>
              <w:t>If your answer is ‘yes’ please answer blocks A, B, C below. If your answer is ‘no’ go to item 13.)</w:t>
            </w:r>
          </w:p>
        </w:tc>
      </w:tr>
      <w:tr w:rsidR="00E453E2" w:rsidRPr="00471567" w14:paraId="15121C19" w14:textId="77777777">
        <w:trPr>
          <w:trHeight w:val="865"/>
        </w:trPr>
        <w:tc>
          <w:tcPr>
            <w:tcW w:w="451" w:type="dxa"/>
            <w:vMerge w:val="restart"/>
          </w:tcPr>
          <w:p w14:paraId="59909677" w14:textId="77777777" w:rsidR="00E453E2" w:rsidRPr="00471567" w:rsidRDefault="00E94048">
            <w:pPr>
              <w:pStyle w:val="TableParagraph"/>
              <w:spacing w:before="3"/>
              <w:ind w:left="-5"/>
              <w:rPr>
                <w:rFonts w:ascii="Gill Sans MT" w:hAnsi="Gill Sans MT"/>
                <w:rPrChange w:id="564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65" w:author="Michael Bediako" w:date="2019-04-16T00:19:00Z">
                  <w:rPr/>
                </w:rPrChange>
              </w:rPr>
              <w:t>12.</w:t>
            </w:r>
          </w:p>
        </w:tc>
        <w:tc>
          <w:tcPr>
            <w:tcW w:w="541" w:type="dxa"/>
          </w:tcPr>
          <w:p w14:paraId="1AE93251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66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7F3C1428" w14:textId="77777777" w:rsidR="00E453E2" w:rsidRPr="00471567" w:rsidRDefault="00E94048">
            <w:pPr>
              <w:pStyle w:val="TableParagraph"/>
              <w:spacing w:before="157"/>
              <w:ind w:left="104"/>
              <w:rPr>
                <w:rFonts w:ascii="Gill Sans MT" w:hAnsi="Gill Sans MT"/>
                <w:rPrChange w:id="567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68" w:author="Michael Bediako" w:date="2019-04-16T00:19:00Z">
                  <w:rPr/>
                </w:rPrChange>
              </w:rPr>
              <w:t>A.</w:t>
            </w:r>
          </w:p>
        </w:tc>
        <w:tc>
          <w:tcPr>
            <w:tcW w:w="10358" w:type="dxa"/>
            <w:gridSpan w:val="3"/>
          </w:tcPr>
          <w:p w14:paraId="3EDE2E5A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69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6CA51B38" w14:textId="77777777" w:rsidR="00E453E2" w:rsidRPr="00471567" w:rsidRDefault="00E94048">
            <w:pPr>
              <w:pStyle w:val="TableParagraph"/>
              <w:spacing w:before="157"/>
              <w:ind w:left="103"/>
              <w:rPr>
                <w:rFonts w:ascii="Gill Sans MT" w:hAnsi="Gill Sans MT"/>
                <w:rPrChange w:id="570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71" w:author="Michael Bediako" w:date="2019-04-16T00:19:00Z">
                  <w:rPr/>
                </w:rPrChange>
              </w:rPr>
              <w:t>His/her full name:</w:t>
            </w:r>
          </w:p>
        </w:tc>
      </w:tr>
      <w:tr w:rsidR="00E453E2" w:rsidRPr="00471567" w14:paraId="557DDD06" w14:textId="77777777">
        <w:trPr>
          <w:trHeight w:val="865"/>
        </w:trPr>
        <w:tc>
          <w:tcPr>
            <w:tcW w:w="451" w:type="dxa"/>
            <w:vMerge/>
            <w:tcBorders>
              <w:top w:val="nil"/>
            </w:tcBorders>
          </w:tcPr>
          <w:p w14:paraId="72CC9C28" w14:textId="77777777" w:rsidR="00E453E2" w:rsidRPr="00471567" w:rsidRDefault="00E453E2">
            <w:pPr>
              <w:rPr>
                <w:rFonts w:ascii="Gill Sans MT" w:hAnsi="Gill Sans MT"/>
                <w:sz w:val="2"/>
                <w:szCs w:val="2"/>
                <w:rPrChange w:id="572" w:author="Michael Bediako" w:date="2019-04-16T00:19:00Z">
                  <w:rPr>
                    <w:sz w:val="2"/>
                    <w:szCs w:val="2"/>
                  </w:rPr>
                </w:rPrChange>
              </w:rPr>
            </w:pPr>
          </w:p>
        </w:tc>
        <w:tc>
          <w:tcPr>
            <w:tcW w:w="541" w:type="dxa"/>
          </w:tcPr>
          <w:p w14:paraId="2E8FA9C3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73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587061CC" w14:textId="77777777" w:rsidR="00E453E2" w:rsidRPr="00471567" w:rsidRDefault="00E94048">
            <w:pPr>
              <w:pStyle w:val="TableParagraph"/>
              <w:spacing w:before="163"/>
              <w:ind w:left="104"/>
              <w:rPr>
                <w:rFonts w:ascii="Gill Sans MT" w:hAnsi="Gill Sans MT"/>
                <w:rPrChange w:id="574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75" w:author="Michael Bediako" w:date="2019-04-16T00:19:00Z">
                  <w:rPr/>
                </w:rPrChange>
              </w:rPr>
              <w:t>B.</w:t>
            </w:r>
          </w:p>
        </w:tc>
        <w:tc>
          <w:tcPr>
            <w:tcW w:w="5494" w:type="dxa"/>
          </w:tcPr>
          <w:p w14:paraId="6A64C5A5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76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36FF326B" w14:textId="77777777" w:rsidR="00E453E2" w:rsidRPr="00471567" w:rsidRDefault="00E94048">
            <w:pPr>
              <w:pStyle w:val="TableParagraph"/>
              <w:spacing w:before="163"/>
              <w:ind w:left="103"/>
              <w:rPr>
                <w:rFonts w:ascii="Gill Sans MT" w:hAnsi="Gill Sans MT"/>
                <w:rPrChange w:id="577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78" w:author="Michael Bediako" w:date="2019-04-16T00:19:00Z">
                  <w:rPr/>
                </w:rPrChange>
              </w:rPr>
              <w:t>Name of AET Staff Office:</w:t>
            </w:r>
          </w:p>
        </w:tc>
        <w:tc>
          <w:tcPr>
            <w:tcW w:w="541" w:type="dxa"/>
          </w:tcPr>
          <w:p w14:paraId="773E06CA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79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21975E02" w14:textId="77777777" w:rsidR="00E453E2" w:rsidRPr="00471567" w:rsidRDefault="00E94048">
            <w:pPr>
              <w:pStyle w:val="TableParagraph"/>
              <w:spacing w:before="163"/>
              <w:ind w:left="102"/>
              <w:rPr>
                <w:rFonts w:ascii="Gill Sans MT" w:hAnsi="Gill Sans MT"/>
                <w:rPrChange w:id="580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81" w:author="Michael Bediako" w:date="2019-04-16T00:19:00Z">
                  <w:rPr/>
                </w:rPrChange>
              </w:rPr>
              <w:t>C.</w:t>
            </w:r>
          </w:p>
        </w:tc>
        <w:tc>
          <w:tcPr>
            <w:tcW w:w="4323" w:type="dxa"/>
          </w:tcPr>
          <w:p w14:paraId="46FE387C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82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21C9CB02" w14:textId="77777777" w:rsidR="00E453E2" w:rsidRPr="00471567" w:rsidRDefault="00E94048">
            <w:pPr>
              <w:pStyle w:val="TableParagraph"/>
              <w:spacing w:before="163"/>
              <w:ind w:left="101"/>
              <w:rPr>
                <w:rFonts w:ascii="Gill Sans MT" w:hAnsi="Gill Sans MT"/>
                <w:rPrChange w:id="583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84" w:author="Michael Bediako" w:date="2019-04-16T00:19:00Z">
                  <w:rPr/>
                </w:rPrChange>
              </w:rPr>
              <w:t>Department Name:</w:t>
            </w:r>
          </w:p>
        </w:tc>
      </w:tr>
      <w:tr w:rsidR="00E453E2" w:rsidRPr="00471567" w14:paraId="5E84FE23" w14:textId="77777777">
        <w:trPr>
          <w:trHeight w:val="2325"/>
        </w:trPr>
        <w:tc>
          <w:tcPr>
            <w:tcW w:w="451" w:type="dxa"/>
          </w:tcPr>
          <w:p w14:paraId="58950C17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585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68FDB12F" w14:textId="77777777" w:rsidR="00E453E2" w:rsidRPr="00471567" w:rsidRDefault="00E94048">
            <w:pPr>
              <w:pStyle w:val="TableParagraph"/>
              <w:spacing w:before="162"/>
              <w:ind w:left="-5"/>
              <w:rPr>
                <w:rFonts w:ascii="Gill Sans MT" w:hAnsi="Gill Sans MT"/>
                <w:rPrChange w:id="586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87" w:author="Michael Bediako" w:date="2019-04-16T00:19:00Z">
                  <w:rPr/>
                </w:rPrChange>
              </w:rPr>
              <w:t>13.</w:t>
            </w:r>
          </w:p>
        </w:tc>
        <w:tc>
          <w:tcPr>
            <w:tcW w:w="10899" w:type="dxa"/>
            <w:gridSpan w:val="4"/>
          </w:tcPr>
          <w:p w14:paraId="67834851" w14:textId="77777777" w:rsidR="00E453E2" w:rsidRPr="00471567" w:rsidRDefault="00E453E2">
            <w:pPr>
              <w:pStyle w:val="TableParagraph"/>
              <w:spacing w:before="2"/>
              <w:rPr>
                <w:rFonts w:ascii="Gill Sans MT" w:hAnsi="Gill Sans MT"/>
                <w:b/>
                <w:sz w:val="21"/>
                <w:rPrChange w:id="588" w:author="Michael Bediako" w:date="2019-04-16T00:19:00Z">
                  <w:rPr>
                    <w:b/>
                    <w:sz w:val="21"/>
                  </w:rPr>
                </w:rPrChange>
              </w:rPr>
            </w:pPr>
          </w:p>
          <w:p w14:paraId="327A2903" w14:textId="77777777" w:rsidR="00E453E2" w:rsidRPr="00471567" w:rsidRDefault="00E94048">
            <w:pPr>
              <w:pStyle w:val="TableParagraph"/>
              <w:ind w:left="104"/>
              <w:rPr>
                <w:rFonts w:ascii="Gill Sans MT" w:hAnsi="Gill Sans MT"/>
                <w:rPrChange w:id="589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color w:val="2E5395"/>
                <w:rPrChange w:id="590" w:author="Michael Bediako" w:date="2019-04-16T00:19:00Z">
                  <w:rPr>
                    <w:color w:val="2E5395"/>
                  </w:rPr>
                </w:rPrChange>
              </w:rPr>
              <w:t>Name &amp; address of parent(s) or legal guardian(s):</w:t>
            </w:r>
          </w:p>
          <w:p w14:paraId="13842CE9" w14:textId="77777777" w:rsidR="00E453E2" w:rsidRPr="00471567" w:rsidRDefault="00E453E2">
            <w:pPr>
              <w:pStyle w:val="TableParagraph"/>
              <w:spacing w:before="9"/>
              <w:rPr>
                <w:rFonts w:ascii="Gill Sans MT" w:hAnsi="Gill Sans MT"/>
                <w:b/>
                <w:rPrChange w:id="591" w:author="Michael Bediako" w:date="2019-04-16T00:19:00Z">
                  <w:rPr>
                    <w:b/>
                  </w:rPr>
                </w:rPrChange>
              </w:rPr>
            </w:pPr>
          </w:p>
          <w:p w14:paraId="50BBB1CC" w14:textId="77777777" w:rsidR="00E453E2" w:rsidRPr="00471567" w:rsidRDefault="00E94048">
            <w:pPr>
              <w:pStyle w:val="TableParagraph"/>
              <w:ind w:left="104"/>
              <w:rPr>
                <w:rFonts w:ascii="Gill Sans MT" w:hAnsi="Gill Sans MT"/>
                <w:b/>
                <w:rPrChange w:id="592" w:author="Michael Bediako" w:date="2019-04-16T00:19:00Z">
                  <w:rPr>
                    <w:b/>
                  </w:rPr>
                </w:rPrChange>
              </w:rPr>
            </w:pPr>
            <w:r w:rsidRPr="00471567">
              <w:rPr>
                <w:rFonts w:ascii="Gill Sans MT" w:hAnsi="Gill Sans MT"/>
                <w:b/>
                <w:color w:val="2E5395"/>
                <w:rPrChange w:id="593" w:author="Michael Bediako" w:date="2019-04-16T00:19:00Z">
                  <w:rPr>
                    <w:b/>
                    <w:color w:val="2E5395"/>
                  </w:rPr>
                </w:rPrChange>
              </w:rPr>
              <w:t>(Include address if different than your own listed in Question 2.)</w:t>
            </w:r>
          </w:p>
          <w:p w14:paraId="4BA0C011" w14:textId="77777777" w:rsidR="00E453E2" w:rsidRPr="00471567" w:rsidRDefault="00E94048">
            <w:pPr>
              <w:pStyle w:val="TableParagraph"/>
              <w:tabs>
                <w:tab w:val="left" w:pos="4551"/>
                <w:tab w:val="left" w:pos="8307"/>
              </w:tabs>
              <w:spacing w:before="17"/>
              <w:ind w:left="104"/>
              <w:rPr>
                <w:rFonts w:ascii="Gill Sans MT" w:hAnsi="Gill Sans MT"/>
                <w:rPrChange w:id="594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595" w:author="Michael Bediako" w:date="2019-04-16T00:19:00Z">
                  <w:rPr/>
                </w:rPrChange>
              </w:rPr>
              <w:t>Name(s)</w:t>
            </w:r>
            <w:r w:rsidRPr="00471567">
              <w:rPr>
                <w:rFonts w:ascii="Gill Sans MT" w:hAnsi="Gill Sans MT"/>
                <w:rPrChange w:id="596" w:author="Michael Bediako" w:date="2019-04-16T00:19:00Z">
                  <w:rPr/>
                </w:rPrChange>
              </w:rPr>
              <w:tab/>
              <w:t>Home</w:t>
            </w:r>
            <w:r w:rsidRPr="00471567">
              <w:rPr>
                <w:rFonts w:ascii="Gill Sans MT" w:hAnsi="Gill Sans MT"/>
                <w:spacing w:val="1"/>
                <w:rPrChange w:id="597" w:author="Michael Bediako" w:date="2019-04-16T00:19:00Z">
                  <w:rPr>
                    <w:spacing w:val="1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598" w:author="Michael Bediako" w:date="2019-04-16T00:19:00Z">
                  <w:rPr/>
                </w:rPrChange>
              </w:rPr>
              <w:t>Town</w:t>
            </w:r>
            <w:r w:rsidRPr="00471567">
              <w:rPr>
                <w:rFonts w:ascii="Gill Sans MT" w:hAnsi="Gill Sans MT"/>
                <w:spacing w:val="-4"/>
                <w:rPrChange w:id="599" w:author="Michael Bediako" w:date="2019-04-16T00:19:00Z">
                  <w:rPr>
                    <w:spacing w:val="-4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600" w:author="Michael Bediako" w:date="2019-04-16T00:19:00Z">
                  <w:rPr/>
                </w:rPrChange>
              </w:rPr>
              <w:t>:</w:t>
            </w:r>
            <w:r w:rsidRPr="00471567">
              <w:rPr>
                <w:rFonts w:ascii="Gill Sans MT" w:hAnsi="Gill Sans MT"/>
                <w:rPrChange w:id="601" w:author="Michael Bediako" w:date="2019-04-16T00:19:00Z">
                  <w:rPr/>
                </w:rPrChange>
              </w:rPr>
              <w:tab/>
              <w:t>Zip:</w:t>
            </w:r>
          </w:p>
          <w:p w14:paraId="70F527A9" w14:textId="77777777" w:rsidR="00E453E2" w:rsidRPr="00471567" w:rsidRDefault="00E453E2">
            <w:pPr>
              <w:pStyle w:val="TableParagraph"/>
              <w:rPr>
                <w:rFonts w:ascii="Gill Sans MT" w:hAnsi="Gill Sans MT"/>
                <w:b/>
                <w:sz w:val="24"/>
                <w:rPrChange w:id="602" w:author="Michael Bediako" w:date="2019-04-16T00:19:00Z">
                  <w:rPr>
                    <w:b/>
                    <w:sz w:val="24"/>
                  </w:rPr>
                </w:rPrChange>
              </w:rPr>
            </w:pPr>
          </w:p>
          <w:p w14:paraId="07FF7649" w14:textId="77777777" w:rsidR="00E453E2" w:rsidRPr="00471567" w:rsidRDefault="00E453E2">
            <w:pPr>
              <w:pStyle w:val="TableParagraph"/>
              <w:spacing w:before="8"/>
              <w:rPr>
                <w:rFonts w:ascii="Gill Sans MT" w:hAnsi="Gill Sans MT"/>
                <w:b/>
                <w:sz w:val="29"/>
                <w:rPrChange w:id="603" w:author="Michael Bediako" w:date="2019-04-16T00:19:00Z">
                  <w:rPr>
                    <w:b/>
                    <w:sz w:val="29"/>
                  </w:rPr>
                </w:rPrChange>
              </w:rPr>
            </w:pPr>
          </w:p>
          <w:p w14:paraId="6E69739B" w14:textId="77777777" w:rsidR="00E453E2" w:rsidRPr="00471567" w:rsidRDefault="00E94048">
            <w:pPr>
              <w:pStyle w:val="TableParagraph"/>
              <w:tabs>
                <w:tab w:val="left" w:pos="7262"/>
              </w:tabs>
              <w:ind w:left="104"/>
              <w:rPr>
                <w:rFonts w:ascii="Gill Sans MT" w:hAnsi="Gill Sans MT"/>
                <w:rPrChange w:id="604" w:author="Michael Bediako" w:date="2019-04-16T00:19:00Z">
                  <w:rPr/>
                </w:rPrChange>
              </w:rPr>
            </w:pPr>
            <w:r w:rsidRPr="00471567">
              <w:rPr>
                <w:rFonts w:ascii="Gill Sans MT" w:hAnsi="Gill Sans MT"/>
                <w:rPrChange w:id="605" w:author="Michael Bediako" w:date="2019-04-16T00:19:00Z">
                  <w:rPr/>
                </w:rPrChange>
              </w:rPr>
              <w:t>Home phone of parents or</w:t>
            </w:r>
            <w:r w:rsidRPr="00471567">
              <w:rPr>
                <w:rFonts w:ascii="Gill Sans MT" w:hAnsi="Gill Sans MT"/>
                <w:spacing w:val="-17"/>
                <w:rPrChange w:id="606" w:author="Michael Bediako" w:date="2019-04-16T00:19:00Z">
                  <w:rPr>
                    <w:spacing w:val="-17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607" w:author="Michael Bediako" w:date="2019-04-16T00:19:00Z">
                  <w:rPr/>
                </w:rPrChange>
              </w:rPr>
              <w:t>legal</w:t>
            </w:r>
            <w:r w:rsidRPr="00471567">
              <w:rPr>
                <w:rFonts w:ascii="Gill Sans MT" w:hAnsi="Gill Sans MT"/>
                <w:spacing w:val="-5"/>
                <w:rPrChange w:id="608" w:author="Michael Bediako" w:date="2019-04-16T00:19:00Z">
                  <w:rPr>
                    <w:spacing w:val="-5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609" w:author="Michael Bediako" w:date="2019-04-16T00:19:00Z">
                  <w:rPr/>
                </w:rPrChange>
              </w:rPr>
              <w:t>guardians:</w:t>
            </w:r>
            <w:r w:rsidRPr="00471567">
              <w:rPr>
                <w:rFonts w:ascii="Gill Sans MT" w:hAnsi="Gill Sans MT"/>
                <w:rPrChange w:id="610" w:author="Michael Bediako" w:date="2019-04-16T00:19:00Z">
                  <w:rPr/>
                </w:rPrChange>
              </w:rPr>
              <w:tab/>
            </w:r>
            <w:r w:rsidRPr="00471567">
              <w:rPr>
                <w:rFonts w:ascii="Gill Sans MT" w:hAnsi="Gill Sans MT"/>
                <w:spacing w:val="2"/>
                <w:rPrChange w:id="611" w:author="Michael Bediako" w:date="2019-04-16T00:19:00Z">
                  <w:rPr>
                    <w:spacing w:val="2"/>
                  </w:rPr>
                </w:rPrChange>
              </w:rPr>
              <w:t>Work</w:t>
            </w:r>
            <w:r w:rsidRPr="00471567">
              <w:rPr>
                <w:rFonts w:ascii="Gill Sans MT" w:hAnsi="Gill Sans MT"/>
                <w:spacing w:val="-2"/>
                <w:rPrChange w:id="612" w:author="Michael Bediako" w:date="2019-04-16T00:19:00Z">
                  <w:rPr>
                    <w:spacing w:val="-2"/>
                  </w:rPr>
                </w:rPrChange>
              </w:rPr>
              <w:t xml:space="preserve"> </w:t>
            </w:r>
            <w:r w:rsidRPr="00471567">
              <w:rPr>
                <w:rFonts w:ascii="Gill Sans MT" w:hAnsi="Gill Sans MT"/>
                <w:rPrChange w:id="613" w:author="Michael Bediako" w:date="2019-04-16T00:19:00Z">
                  <w:rPr/>
                </w:rPrChange>
              </w:rPr>
              <w:t>phone:</w:t>
            </w:r>
          </w:p>
        </w:tc>
      </w:tr>
    </w:tbl>
    <w:p w14:paraId="2F16763C" w14:textId="77777777" w:rsidR="00E453E2" w:rsidRPr="00471567" w:rsidRDefault="00E453E2">
      <w:pPr>
        <w:pStyle w:val="BodyText"/>
        <w:rPr>
          <w:rFonts w:ascii="Gill Sans MT" w:hAnsi="Gill Sans MT"/>
          <w:b/>
          <w:sz w:val="20"/>
          <w:rPrChange w:id="614" w:author="Michael Bediako" w:date="2019-04-16T00:19:00Z">
            <w:rPr>
              <w:b/>
              <w:sz w:val="20"/>
            </w:rPr>
          </w:rPrChange>
        </w:rPr>
      </w:pPr>
    </w:p>
    <w:p w14:paraId="0BC29665" w14:textId="77777777" w:rsidR="00E453E2" w:rsidRPr="00471567" w:rsidRDefault="00E453E2">
      <w:pPr>
        <w:pStyle w:val="BodyText"/>
        <w:rPr>
          <w:rFonts w:ascii="Gill Sans MT" w:hAnsi="Gill Sans MT"/>
          <w:b/>
          <w:sz w:val="20"/>
          <w:rPrChange w:id="615" w:author="Michael Bediako" w:date="2019-04-16T00:19:00Z">
            <w:rPr>
              <w:b/>
              <w:sz w:val="20"/>
            </w:rPr>
          </w:rPrChange>
        </w:rPr>
      </w:pPr>
    </w:p>
    <w:p w14:paraId="431055D1" w14:textId="77777777" w:rsidR="00E453E2" w:rsidRPr="00471567" w:rsidRDefault="00E453E2">
      <w:pPr>
        <w:pStyle w:val="BodyText"/>
        <w:rPr>
          <w:rFonts w:ascii="Gill Sans MT" w:hAnsi="Gill Sans MT"/>
          <w:b/>
          <w:sz w:val="20"/>
          <w:rPrChange w:id="616" w:author="Michael Bediako" w:date="2019-04-16T00:19:00Z">
            <w:rPr>
              <w:b/>
              <w:sz w:val="20"/>
            </w:rPr>
          </w:rPrChange>
        </w:rPr>
      </w:pPr>
    </w:p>
    <w:p w14:paraId="64B90472" w14:textId="77777777" w:rsidR="00E453E2" w:rsidRPr="00471567" w:rsidRDefault="00E453E2">
      <w:pPr>
        <w:pStyle w:val="BodyText"/>
        <w:rPr>
          <w:rFonts w:ascii="Gill Sans MT" w:hAnsi="Gill Sans MT"/>
          <w:b/>
          <w:sz w:val="20"/>
          <w:rPrChange w:id="617" w:author="Michael Bediako" w:date="2019-04-16T00:19:00Z">
            <w:rPr>
              <w:b/>
              <w:sz w:val="20"/>
            </w:rPr>
          </w:rPrChange>
        </w:rPr>
      </w:pPr>
    </w:p>
    <w:p w14:paraId="28EC7B3B" w14:textId="77777777" w:rsidR="00E453E2" w:rsidRPr="00471567" w:rsidRDefault="00E453E2">
      <w:pPr>
        <w:pStyle w:val="BodyText"/>
        <w:rPr>
          <w:rFonts w:ascii="Gill Sans MT" w:hAnsi="Gill Sans MT"/>
          <w:b/>
          <w:sz w:val="20"/>
          <w:rPrChange w:id="618" w:author="Michael Bediako" w:date="2019-04-16T00:19:00Z">
            <w:rPr>
              <w:b/>
              <w:sz w:val="20"/>
            </w:rPr>
          </w:rPrChange>
        </w:rPr>
      </w:pPr>
    </w:p>
    <w:p w14:paraId="13405CE7" w14:textId="77777777" w:rsidR="00E453E2" w:rsidRPr="00471567" w:rsidRDefault="00E453E2">
      <w:pPr>
        <w:pStyle w:val="BodyText"/>
        <w:rPr>
          <w:rFonts w:ascii="Gill Sans MT" w:hAnsi="Gill Sans MT"/>
          <w:b/>
          <w:sz w:val="20"/>
          <w:rPrChange w:id="619" w:author="Michael Bediako" w:date="2019-04-16T00:19:00Z">
            <w:rPr>
              <w:b/>
              <w:sz w:val="20"/>
            </w:rPr>
          </w:rPrChange>
        </w:rPr>
      </w:pPr>
    </w:p>
    <w:p w14:paraId="2738D4EC" w14:textId="77777777" w:rsidR="00E453E2" w:rsidRPr="00471567" w:rsidRDefault="00E453E2">
      <w:pPr>
        <w:pStyle w:val="BodyText"/>
        <w:rPr>
          <w:rFonts w:ascii="Gill Sans MT" w:hAnsi="Gill Sans MT"/>
          <w:b/>
          <w:sz w:val="20"/>
          <w:rPrChange w:id="620" w:author="Michael Bediako" w:date="2019-04-16T00:19:00Z">
            <w:rPr>
              <w:b/>
              <w:sz w:val="20"/>
            </w:rPr>
          </w:rPrChange>
        </w:rPr>
      </w:pPr>
    </w:p>
    <w:p w14:paraId="4A4D34C1" w14:textId="77777777" w:rsidR="00E453E2" w:rsidRPr="00471567" w:rsidRDefault="00E453E2">
      <w:pPr>
        <w:pStyle w:val="BodyText"/>
        <w:rPr>
          <w:rFonts w:ascii="Gill Sans MT" w:hAnsi="Gill Sans MT"/>
          <w:b/>
          <w:sz w:val="20"/>
          <w:rPrChange w:id="621" w:author="Michael Bediako" w:date="2019-04-16T00:19:00Z">
            <w:rPr>
              <w:b/>
              <w:sz w:val="20"/>
            </w:rPr>
          </w:rPrChange>
        </w:rPr>
      </w:pPr>
    </w:p>
    <w:p w14:paraId="0EEDB3D9" w14:textId="77777777" w:rsidR="00E453E2" w:rsidRPr="00471567" w:rsidRDefault="00E453E2">
      <w:pPr>
        <w:pStyle w:val="BodyText"/>
        <w:rPr>
          <w:rFonts w:ascii="Gill Sans MT" w:hAnsi="Gill Sans MT"/>
          <w:b/>
          <w:sz w:val="20"/>
          <w:rPrChange w:id="622" w:author="Michael Bediako" w:date="2019-04-16T00:19:00Z">
            <w:rPr>
              <w:b/>
              <w:sz w:val="20"/>
            </w:rPr>
          </w:rPrChange>
        </w:rPr>
      </w:pPr>
    </w:p>
    <w:p w14:paraId="5019363E" w14:textId="77777777" w:rsidR="00E453E2" w:rsidRPr="00471567" w:rsidRDefault="00E453E2">
      <w:pPr>
        <w:pStyle w:val="BodyText"/>
        <w:spacing w:before="3"/>
        <w:rPr>
          <w:rFonts w:ascii="Gill Sans MT" w:hAnsi="Gill Sans MT"/>
          <w:b/>
          <w:sz w:val="26"/>
          <w:rPrChange w:id="623" w:author="Michael Bediako" w:date="2019-04-16T00:19:00Z">
            <w:rPr>
              <w:b/>
              <w:sz w:val="26"/>
            </w:rPr>
          </w:rPrChange>
        </w:rPr>
      </w:pPr>
    </w:p>
    <w:p w14:paraId="7242BB04" w14:textId="77777777" w:rsidR="00E453E2" w:rsidRPr="00471567" w:rsidRDefault="00F45207">
      <w:pPr>
        <w:pStyle w:val="BodyText"/>
        <w:spacing w:before="93"/>
        <w:ind w:left="140"/>
        <w:rPr>
          <w:rFonts w:ascii="Gill Sans MT" w:hAnsi="Gill Sans MT"/>
          <w:rPrChange w:id="624" w:author="Michael Bediako" w:date="2019-04-16T00:19:00Z">
            <w:rPr/>
          </w:rPrChange>
        </w:rPr>
      </w:pPr>
      <w:r w:rsidRPr="00471567">
        <w:rPr>
          <w:rFonts w:ascii="Gill Sans MT" w:hAnsi="Gill Sans MT"/>
          <w:noProof/>
          <w:rPrChange w:id="625" w:author="Michael Bediako" w:date="2019-04-16T00:19:00Z">
            <w:rPr>
              <w:noProof/>
            </w:rPr>
          </w:rPrChange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7554EA5" wp14:editId="3EB6C9B6">
                <wp:simplePos x="0" y="0"/>
                <wp:positionH relativeFrom="page">
                  <wp:posOffset>152400</wp:posOffset>
                </wp:positionH>
                <wp:positionV relativeFrom="paragraph">
                  <wp:posOffset>-1032510</wp:posOffset>
                </wp:positionV>
                <wp:extent cx="7470775" cy="759460"/>
                <wp:effectExtent l="0" t="0" r="9525" b="254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0775" cy="759460"/>
                          <a:chOff x="240" y="-1626"/>
                          <a:chExt cx="11765" cy="1196"/>
                        </a:xfrm>
                      </wpg:grpSpPr>
                      <wps:wsp>
                        <wps:cNvPr id="26" name="Line 30"/>
                        <wps:cNvCnPr>
                          <a:cxnSpLocks/>
                        </wps:cNvCnPr>
                        <wps:spPr bwMode="auto">
                          <a:xfrm>
                            <a:off x="250" y="-1621"/>
                            <a:ext cx="1174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>
                          <a:cxnSpLocks/>
                        </wps:cNvCnPr>
                        <wps:spPr bwMode="auto">
                          <a:xfrm>
                            <a:off x="250" y="-436"/>
                            <a:ext cx="1174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>
                          <a:cxnSpLocks/>
                        </wps:cNvCnPr>
                        <wps:spPr bwMode="auto">
                          <a:xfrm>
                            <a:off x="245" y="-1626"/>
                            <a:ext cx="0" cy="11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7"/>
                        <wps:cNvCnPr>
                          <a:cxnSpLocks/>
                        </wps:cNvCnPr>
                        <wps:spPr bwMode="auto">
                          <a:xfrm>
                            <a:off x="12000" y="-1626"/>
                            <a:ext cx="0" cy="11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19E8D" id="Group 26" o:spid="_x0000_s1026" style="position:absolute;margin-left:12pt;margin-top:-81.3pt;width:588.25pt;height:59.8pt;z-index:251656704;mso-position-horizontal-relative:page" coordorigin="240,-1626" coordsize="11765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">
                <v:line id="Line 30" o:spid="_x0000_s1027" style="position:absolute;visibility:visible;mso-wrap-style:square" from="250,-1621" to="11995,-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" strokeweight=".5pt">
                  <o:lock v:ext="edit" shapetype="f"/>
                </v:line>
                <v:line id="Line 29" o:spid="_x0000_s1028" style="position:absolute;visibility:visible;mso-wrap-style:square" from="250,-436" to="11995,-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" strokeweight=".5pt">
                  <o:lock v:ext="edit" shapetype="f"/>
                </v:line>
                <v:line id="Line 28" o:spid="_x0000_s1029" style="position:absolute;visibility:visible;mso-wrap-style:square" from="245,-1626" to="245,-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" strokeweight=".5pt">
                  <o:lock v:ext="edit" shapetype="f"/>
                </v:line>
                <v:line id="Line 27" o:spid="_x0000_s1030" style="position:absolute;visibility:visible;mso-wrap-style:square" from="12000,-1626" to="12000,-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" strokeweight=".5pt">
                  <o:lock v:ext="edit" shapetype="f"/>
                </v:line>
                <w10:wrap anchorx="page"/>
              </v:group>
            </w:pict>
          </mc:Fallback>
        </mc:AlternateContent>
      </w:r>
      <w:bookmarkStart w:id="626" w:name="STATEMENT_OF_ACCURACY_FOR_STUDENTS"/>
      <w:bookmarkEnd w:id="626"/>
      <w:r w:rsidR="00E94048" w:rsidRPr="00471567">
        <w:rPr>
          <w:rFonts w:ascii="Gill Sans MT" w:hAnsi="Gill Sans MT"/>
          <w:color w:val="1F3762"/>
          <w:rPrChange w:id="627" w:author="Michael Bediako" w:date="2019-04-16T00:19:00Z">
            <w:rPr>
              <w:color w:val="1F3762"/>
            </w:rPr>
          </w:rPrChange>
        </w:rPr>
        <w:t>STATEMENT OF ACCURACY FOR STUDENTS</w:t>
      </w:r>
    </w:p>
    <w:p w14:paraId="050D8823" w14:textId="77777777" w:rsidR="00E453E2" w:rsidRPr="00471567" w:rsidRDefault="00E94048">
      <w:pPr>
        <w:pStyle w:val="BodyText"/>
        <w:spacing w:before="200" w:line="430" w:lineRule="atLeast"/>
        <w:ind w:left="140" w:right="438"/>
        <w:rPr>
          <w:rFonts w:ascii="Gill Sans MT" w:hAnsi="Gill Sans MT"/>
          <w:rPrChange w:id="628" w:author="Michael Bediako" w:date="2019-04-16T00:19:00Z">
            <w:rPr/>
          </w:rPrChange>
        </w:rPr>
      </w:pPr>
      <w:r w:rsidRPr="00471567">
        <w:rPr>
          <w:rFonts w:ascii="Gill Sans MT" w:hAnsi="Gill Sans MT"/>
          <w:rPrChange w:id="629" w:author="Michael Bediako" w:date="2019-04-16T00:19:00Z">
            <w:rPr/>
          </w:rPrChange>
        </w:rPr>
        <w:t>I hereby affirm that all the above stated information provided by me is true and correct to the best of my knowledge. I hereby understand I will not submit this application without all required attachments and supporting information.</w:t>
      </w:r>
    </w:p>
    <w:p w14:paraId="732C479B" w14:textId="77777777" w:rsidR="00E453E2" w:rsidRPr="00471567" w:rsidRDefault="00E94048">
      <w:pPr>
        <w:pStyle w:val="BodyText"/>
        <w:spacing w:before="2"/>
        <w:ind w:left="140"/>
        <w:rPr>
          <w:rFonts w:ascii="Gill Sans MT" w:hAnsi="Gill Sans MT"/>
          <w:rPrChange w:id="630" w:author="Michael Bediako" w:date="2019-04-16T00:19:00Z">
            <w:rPr/>
          </w:rPrChange>
        </w:rPr>
      </w:pPr>
      <w:r w:rsidRPr="00471567">
        <w:rPr>
          <w:rFonts w:ascii="Gill Sans MT" w:hAnsi="Gill Sans MT"/>
          <w:rPrChange w:id="631" w:author="Michael Bediako" w:date="2019-04-16T00:19:00Z">
            <w:rPr/>
          </w:rPrChange>
        </w:rPr>
        <w:t>Incomplete applications or applications that do not meet eligibility criteria will not be considered for this scholarship.</w:t>
      </w:r>
    </w:p>
    <w:p w14:paraId="04C3FB8D" w14:textId="77777777" w:rsidR="00E453E2" w:rsidRPr="00471567" w:rsidRDefault="00E453E2">
      <w:pPr>
        <w:pStyle w:val="BodyText"/>
        <w:spacing w:before="10"/>
        <w:rPr>
          <w:rFonts w:ascii="Gill Sans MT" w:hAnsi="Gill Sans MT"/>
          <w:sz w:val="13"/>
          <w:rPrChange w:id="632" w:author="Michael Bediako" w:date="2019-04-16T00:19:00Z">
            <w:rPr>
              <w:sz w:val="13"/>
            </w:rPr>
          </w:rPrChange>
        </w:rPr>
      </w:pPr>
    </w:p>
    <w:p w14:paraId="6D95F59C" w14:textId="77777777" w:rsidR="00E453E2" w:rsidRPr="00471567" w:rsidRDefault="00E94048">
      <w:pPr>
        <w:tabs>
          <w:tab w:val="left" w:pos="7417"/>
          <w:tab w:val="left" w:pos="8215"/>
          <w:tab w:val="left" w:pos="11452"/>
        </w:tabs>
        <w:spacing w:before="93"/>
        <w:ind w:left="140"/>
        <w:rPr>
          <w:rFonts w:ascii="Gill Sans MT" w:hAnsi="Gill Sans MT"/>
          <w:b/>
          <w:rPrChange w:id="633" w:author="Michael Bediako" w:date="2019-04-16T00:19:00Z">
            <w:rPr>
              <w:b/>
            </w:rPr>
          </w:rPrChange>
        </w:rPr>
      </w:pPr>
      <w:r w:rsidRPr="00471567">
        <w:rPr>
          <w:rFonts w:ascii="Gill Sans MT" w:hAnsi="Gill Sans MT"/>
          <w:b/>
          <w:rPrChange w:id="634" w:author="Michael Bediako" w:date="2019-04-16T00:19:00Z">
            <w:rPr>
              <w:b/>
            </w:rPr>
          </w:rPrChange>
        </w:rPr>
        <w:t>Signature of</w:t>
      </w:r>
      <w:r w:rsidRPr="00471567">
        <w:rPr>
          <w:rFonts w:ascii="Gill Sans MT" w:hAnsi="Gill Sans MT"/>
          <w:b/>
          <w:spacing w:val="-10"/>
          <w:rPrChange w:id="635" w:author="Michael Bediako" w:date="2019-04-16T00:19:00Z">
            <w:rPr>
              <w:b/>
              <w:spacing w:val="-10"/>
            </w:rPr>
          </w:rPrChange>
        </w:rPr>
        <w:t xml:space="preserve"> </w:t>
      </w:r>
      <w:r w:rsidRPr="00471567">
        <w:rPr>
          <w:rFonts w:ascii="Gill Sans MT" w:hAnsi="Gill Sans MT"/>
          <w:b/>
          <w:rPrChange w:id="636" w:author="Michael Bediako" w:date="2019-04-16T00:19:00Z">
            <w:rPr>
              <w:b/>
            </w:rPr>
          </w:rPrChange>
        </w:rPr>
        <w:t>scholarship applicant:</w:t>
      </w:r>
      <w:r w:rsidRPr="00471567">
        <w:rPr>
          <w:rFonts w:ascii="Gill Sans MT" w:hAnsi="Gill Sans MT"/>
          <w:b/>
          <w:u w:val="single"/>
          <w:rPrChange w:id="637" w:author="Michael Bediako" w:date="2019-04-16T00:19:00Z">
            <w:rPr>
              <w:b/>
              <w:u w:val="single"/>
            </w:rPr>
          </w:rPrChange>
        </w:rPr>
        <w:t xml:space="preserve"> </w:t>
      </w:r>
      <w:r w:rsidRPr="00471567">
        <w:rPr>
          <w:rFonts w:ascii="Gill Sans MT" w:hAnsi="Gill Sans MT"/>
          <w:b/>
          <w:u w:val="single"/>
          <w:rPrChange w:id="638" w:author="Michael Bediako" w:date="2019-04-16T00:19:00Z">
            <w:rPr>
              <w:b/>
              <w:u w:val="single"/>
            </w:rPr>
          </w:rPrChange>
        </w:rPr>
        <w:tab/>
      </w:r>
      <w:r w:rsidRPr="00471567">
        <w:rPr>
          <w:rFonts w:ascii="Gill Sans MT" w:hAnsi="Gill Sans MT"/>
          <w:b/>
          <w:rPrChange w:id="639" w:author="Michael Bediako" w:date="2019-04-16T00:19:00Z">
            <w:rPr>
              <w:b/>
            </w:rPr>
          </w:rPrChange>
        </w:rPr>
        <w:t>____</w:t>
      </w:r>
      <w:r w:rsidRPr="00471567">
        <w:rPr>
          <w:rFonts w:ascii="Gill Sans MT" w:hAnsi="Gill Sans MT"/>
          <w:b/>
          <w:u w:val="single"/>
          <w:rPrChange w:id="640" w:author="Michael Bediako" w:date="2019-04-16T00:19:00Z">
            <w:rPr>
              <w:b/>
              <w:u w:val="single"/>
            </w:rPr>
          </w:rPrChange>
        </w:rPr>
        <w:t xml:space="preserve"> </w:t>
      </w:r>
      <w:r w:rsidRPr="00471567">
        <w:rPr>
          <w:rFonts w:ascii="Gill Sans MT" w:hAnsi="Gill Sans MT"/>
          <w:b/>
          <w:u w:val="single"/>
          <w:rPrChange w:id="641" w:author="Michael Bediako" w:date="2019-04-16T00:19:00Z">
            <w:rPr>
              <w:b/>
              <w:u w:val="single"/>
            </w:rPr>
          </w:rPrChange>
        </w:rPr>
        <w:tab/>
      </w:r>
      <w:r w:rsidRPr="00471567">
        <w:rPr>
          <w:rFonts w:ascii="Gill Sans MT" w:hAnsi="Gill Sans MT"/>
          <w:b/>
          <w:rPrChange w:id="642" w:author="Michael Bediako" w:date="2019-04-16T00:19:00Z">
            <w:rPr>
              <w:b/>
            </w:rPr>
          </w:rPrChange>
        </w:rPr>
        <w:t>Date:</w:t>
      </w:r>
      <w:r w:rsidRPr="00471567">
        <w:rPr>
          <w:rFonts w:ascii="Gill Sans MT" w:hAnsi="Gill Sans MT"/>
          <w:b/>
          <w:spacing w:val="1"/>
          <w:rPrChange w:id="643" w:author="Michael Bediako" w:date="2019-04-16T00:19:00Z">
            <w:rPr>
              <w:b/>
              <w:spacing w:val="1"/>
            </w:rPr>
          </w:rPrChange>
        </w:rPr>
        <w:t xml:space="preserve"> </w:t>
      </w:r>
      <w:r w:rsidRPr="00471567">
        <w:rPr>
          <w:rFonts w:ascii="Gill Sans MT" w:hAnsi="Gill Sans MT"/>
          <w:b/>
          <w:rPrChange w:id="644" w:author="Michael Bediako" w:date="2019-04-16T00:19:00Z">
            <w:rPr>
              <w:b/>
            </w:rPr>
          </w:rPrChange>
        </w:rPr>
        <w:t>_</w:t>
      </w:r>
      <w:r w:rsidRPr="00471567">
        <w:rPr>
          <w:rFonts w:ascii="Gill Sans MT" w:hAnsi="Gill Sans MT"/>
          <w:b/>
          <w:u w:val="single"/>
          <w:rPrChange w:id="645" w:author="Michael Bediako" w:date="2019-04-16T00:19:00Z">
            <w:rPr>
              <w:b/>
              <w:u w:val="single"/>
            </w:rPr>
          </w:rPrChange>
        </w:rPr>
        <w:t xml:space="preserve"> </w:t>
      </w:r>
      <w:r w:rsidRPr="00471567">
        <w:rPr>
          <w:rFonts w:ascii="Gill Sans MT" w:hAnsi="Gill Sans MT"/>
          <w:b/>
          <w:u w:val="single"/>
          <w:rPrChange w:id="646" w:author="Michael Bediako" w:date="2019-04-16T00:19:00Z">
            <w:rPr>
              <w:b/>
              <w:u w:val="single"/>
            </w:rPr>
          </w:rPrChange>
        </w:rPr>
        <w:tab/>
      </w:r>
    </w:p>
    <w:p w14:paraId="2CFC5404" w14:textId="77777777" w:rsidR="00E453E2" w:rsidRPr="00471567" w:rsidRDefault="00E453E2">
      <w:pPr>
        <w:pStyle w:val="BodyText"/>
        <w:rPr>
          <w:rFonts w:ascii="Gill Sans MT" w:hAnsi="Gill Sans MT"/>
          <w:b/>
          <w:sz w:val="20"/>
          <w:rPrChange w:id="647" w:author="Michael Bediako" w:date="2019-04-16T00:19:00Z">
            <w:rPr>
              <w:b/>
              <w:sz w:val="20"/>
            </w:rPr>
          </w:rPrChange>
        </w:rPr>
      </w:pPr>
    </w:p>
    <w:p w14:paraId="672FD81F" w14:textId="77777777" w:rsidR="00E453E2" w:rsidRPr="00471567" w:rsidRDefault="00E453E2">
      <w:pPr>
        <w:pStyle w:val="BodyText"/>
        <w:rPr>
          <w:rFonts w:ascii="Gill Sans MT" w:hAnsi="Gill Sans MT"/>
          <w:b/>
          <w:sz w:val="16"/>
          <w:rPrChange w:id="648" w:author="Michael Bediako" w:date="2019-04-16T00:19:00Z">
            <w:rPr>
              <w:b/>
              <w:sz w:val="16"/>
            </w:rPr>
          </w:rPrChange>
        </w:rPr>
      </w:pPr>
    </w:p>
    <w:p w14:paraId="3182FFB8" w14:textId="77777777" w:rsidR="00E453E2" w:rsidRPr="00471567" w:rsidRDefault="00E94048">
      <w:pPr>
        <w:spacing w:before="93"/>
        <w:ind w:left="2951"/>
        <w:rPr>
          <w:rFonts w:ascii="Gill Sans MT" w:hAnsi="Gill Sans MT"/>
          <w:b/>
          <w:rPrChange w:id="649" w:author="Michael Bediako" w:date="2019-04-16T00:19:00Z">
            <w:rPr>
              <w:b/>
            </w:rPr>
          </w:rPrChange>
        </w:rPr>
      </w:pPr>
      <w:bookmarkStart w:id="650" w:name="STATEMENT_OF_SUPPORT_BY_GUIDANCE_COUNSEL"/>
      <w:bookmarkEnd w:id="650"/>
      <w:r w:rsidRPr="00471567">
        <w:rPr>
          <w:rFonts w:ascii="Gill Sans MT" w:hAnsi="Gill Sans MT"/>
          <w:b/>
          <w:rPrChange w:id="651" w:author="Michael Bediako" w:date="2019-04-16T00:19:00Z">
            <w:rPr>
              <w:b/>
            </w:rPr>
          </w:rPrChange>
        </w:rPr>
        <w:t>STATEMENT OF SUPPORT BY GUIDANCE COUNSELOR</w:t>
      </w:r>
    </w:p>
    <w:p w14:paraId="09990340" w14:textId="77777777" w:rsidR="00E453E2" w:rsidRPr="00471567" w:rsidRDefault="00E94048">
      <w:pPr>
        <w:pStyle w:val="BodyText"/>
        <w:spacing w:before="182" w:line="242" w:lineRule="auto"/>
        <w:ind w:left="140" w:right="756"/>
        <w:rPr>
          <w:rFonts w:ascii="Gill Sans MT" w:hAnsi="Gill Sans MT"/>
          <w:rPrChange w:id="652" w:author="Michael Bediako" w:date="2019-04-16T00:19:00Z">
            <w:rPr/>
          </w:rPrChange>
        </w:rPr>
      </w:pPr>
      <w:r w:rsidRPr="00471567">
        <w:rPr>
          <w:rFonts w:ascii="Gill Sans MT" w:hAnsi="Gill Sans MT"/>
          <w:rPrChange w:id="653" w:author="Michael Bediako" w:date="2019-04-16T00:19:00Z">
            <w:rPr/>
          </w:rPrChange>
        </w:rPr>
        <w:t>I hereby affirm that this application meets the criteria set forth by this scholarship program and that I support this application to Akuapem Education Trust.</w:t>
      </w:r>
    </w:p>
    <w:p w14:paraId="4E1E53B7" w14:textId="77777777" w:rsidR="00E453E2" w:rsidRPr="00471567" w:rsidRDefault="00E453E2">
      <w:pPr>
        <w:pStyle w:val="BodyText"/>
        <w:spacing w:before="8"/>
        <w:rPr>
          <w:rFonts w:ascii="Gill Sans MT" w:hAnsi="Gill Sans MT"/>
          <w:sz w:val="21"/>
          <w:rPrChange w:id="654" w:author="Michael Bediako" w:date="2019-04-16T00:19:00Z">
            <w:rPr>
              <w:sz w:val="21"/>
            </w:rPr>
          </w:rPrChange>
        </w:rPr>
      </w:pPr>
    </w:p>
    <w:p w14:paraId="7C7E666C" w14:textId="77777777" w:rsidR="00E453E2" w:rsidRPr="00471567" w:rsidRDefault="00E94048">
      <w:pPr>
        <w:pStyle w:val="BodyText"/>
        <w:ind w:left="140"/>
        <w:rPr>
          <w:rFonts w:ascii="Gill Sans MT" w:hAnsi="Gill Sans MT"/>
          <w:rPrChange w:id="655" w:author="Michael Bediako" w:date="2019-04-16T00:19:00Z">
            <w:rPr/>
          </w:rPrChange>
        </w:rPr>
      </w:pPr>
      <w:bookmarkStart w:id="656" w:name="Name_of_Headmaster_or_Mistress_submittin"/>
      <w:bookmarkEnd w:id="656"/>
      <w:r w:rsidRPr="00471567">
        <w:rPr>
          <w:rFonts w:ascii="Gill Sans MT" w:hAnsi="Gill Sans MT"/>
          <w:rPrChange w:id="657" w:author="Michael Bediako" w:date="2019-04-16T00:19:00Z">
            <w:rPr/>
          </w:rPrChange>
        </w:rPr>
        <w:t>Name of Headmaster or Mistress submitting the application:</w:t>
      </w:r>
    </w:p>
    <w:p w14:paraId="182C405D" w14:textId="77777777" w:rsidR="00E453E2" w:rsidRPr="00471567" w:rsidRDefault="00F45207">
      <w:pPr>
        <w:pStyle w:val="BodyText"/>
        <w:spacing w:before="10"/>
        <w:rPr>
          <w:rFonts w:ascii="Gill Sans MT" w:hAnsi="Gill Sans MT"/>
          <w:sz w:val="16"/>
          <w:rPrChange w:id="658" w:author="Michael Bediako" w:date="2019-04-16T00:19:00Z">
            <w:rPr>
              <w:sz w:val="16"/>
            </w:rPr>
          </w:rPrChange>
        </w:rPr>
      </w:pPr>
      <w:r w:rsidRPr="00471567">
        <w:rPr>
          <w:rFonts w:ascii="Gill Sans MT" w:hAnsi="Gill Sans MT"/>
          <w:noProof/>
          <w:rPrChange w:id="659" w:author="Michael Bediako" w:date="2019-04-16T00:19:00Z">
            <w:rPr>
              <w:noProof/>
            </w:rPr>
          </w:rPrChange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056526AF" wp14:editId="1489B9B4">
                <wp:simplePos x="0" y="0"/>
                <wp:positionH relativeFrom="page">
                  <wp:posOffset>228600</wp:posOffset>
                </wp:positionH>
                <wp:positionV relativeFrom="paragraph">
                  <wp:posOffset>148590</wp:posOffset>
                </wp:positionV>
                <wp:extent cx="3721100" cy="8890"/>
                <wp:effectExtent l="0" t="0" r="0" b="0"/>
                <wp:wrapTopAndBottom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1100" cy="8890"/>
                          <a:chOff x="360" y="234"/>
                          <a:chExt cx="5860" cy="14"/>
                        </a:xfrm>
                      </wpg:grpSpPr>
                      <wps:wsp>
                        <wps:cNvPr id="3" name="Line 25"/>
                        <wps:cNvCnPr>
                          <a:cxnSpLocks/>
                        </wps:cNvCnPr>
                        <wps:spPr bwMode="auto">
                          <a:xfrm>
                            <a:off x="360" y="241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4"/>
                        <wps:cNvCnPr>
                          <a:cxnSpLocks/>
                        </wps:cNvCnPr>
                        <wps:spPr bwMode="auto">
                          <a:xfrm>
                            <a:off x="725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3"/>
                        <wps:cNvCnPr>
                          <a:cxnSpLocks/>
                        </wps:cNvCnPr>
                        <wps:spPr bwMode="auto">
                          <a:xfrm>
                            <a:off x="969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2"/>
                        <wps:cNvCnPr>
                          <a:cxnSpLocks/>
                        </wps:cNvCnPr>
                        <wps:spPr bwMode="auto">
                          <a:xfrm>
                            <a:off x="1214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1"/>
                        <wps:cNvCnPr>
                          <a:cxnSpLocks/>
                        </wps:cNvCnPr>
                        <wps:spPr bwMode="auto">
                          <a:xfrm>
                            <a:off x="1458" y="241"/>
                            <a:ext cx="243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0"/>
                        <wps:cNvCnPr>
                          <a:cxnSpLocks/>
                        </wps:cNvCnPr>
                        <wps:spPr bwMode="auto">
                          <a:xfrm>
                            <a:off x="1703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9"/>
                        <wps:cNvCnPr>
                          <a:cxnSpLocks/>
                        </wps:cNvCnPr>
                        <wps:spPr bwMode="auto">
                          <a:xfrm>
                            <a:off x="1948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"/>
                        <wps:cNvCnPr>
                          <a:cxnSpLocks/>
                        </wps:cNvCnPr>
                        <wps:spPr bwMode="auto">
                          <a:xfrm>
                            <a:off x="2192" y="24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7"/>
                        <wps:cNvCnPr>
                          <a:cxnSpLocks/>
                        </wps:cNvCnPr>
                        <wps:spPr bwMode="auto">
                          <a:xfrm>
                            <a:off x="2557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/>
                        </wps:cNvCnPr>
                        <wps:spPr bwMode="auto">
                          <a:xfrm>
                            <a:off x="2802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/>
                        </wps:cNvCnPr>
                        <wps:spPr bwMode="auto">
                          <a:xfrm>
                            <a:off x="3046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/>
                        </wps:cNvCnPr>
                        <wps:spPr bwMode="auto">
                          <a:xfrm>
                            <a:off x="3291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/>
                        </wps:cNvCnPr>
                        <wps:spPr bwMode="auto">
                          <a:xfrm>
                            <a:off x="3535" y="241"/>
                            <a:ext cx="243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/>
                        </wps:cNvCnPr>
                        <wps:spPr bwMode="auto">
                          <a:xfrm>
                            <a:off x="3780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"/>
                        <wps:cNvCnPr>
                          <a:cxnSpLocks/>
                        </wps:cNvCnPr>
                        <wps:spPr bwMode="auto">
                          <a:xfrm>
                            <a:off x="4025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>
                          <a:cxnSpLocks/>
                        </wps:cNvCnPr>
                        <wps:spPr bwMode="auto">
                          <a:xfrm>
                            <a:off x="4269" y="24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9"/>
                        <wps:cNvCnPr>
                          <a:cxnSpLocks/>
                        </wps:cNvCnPr>
                        <wps:spPr bwMode="auto">
                          <a:xfrm>
                            <a:off x="4634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"/>
                        <wps:cNvCnPr>
                          <a:cxnSpLocks/>
                        </wps:cNvCnPr>
                        <wps:spPr bwMode="auto">
                          <a:xfrm>
                            <a:off x="4879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>
                          <a:cxnSpLocks/>
                        </wps:cNvCnPr>
                        <wps:spPr bwMode="auto">
                          <a:xfrm>
                            <a:off x="5123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"/>
                        <wps:cNvCnPr>
                          <a:cxnSpLocks/>
                        </wps:cNvCnPr>
                        <wps:spPr bwMode="auto">
                          <a:xfrm>
                            <a:off x="5368" y="241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/>
                        </wps:cNvCnPr>
                        <wps:spPr bwMode="auto">
                          <a:xfrm>
                            <a:off x="5732" y="241"/>
                            <a:ext cx="243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"/>
                        <wps:cNvCnPr>
                          <a:cxnSpLocks/>
                        </wps:cNvCnPr>
                        <wps:spPr bwMode="auto">
                          <a:xfrm>
                            <a:off x="5977" y="241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EE19D" id="Group 3" o:spid="_x0000_s1026" style="position:absolute;margin-left:18pt;margin-top:11.7pt;width:293pt;height:.7pt;z-index:-251658752;mso-wrap-distance-left:0;mso-wrap-distance-right:0;mso-position-horizontal-relative:page" coordorigin="360,234" coordsize="5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">
                <v:line id="Line 25" o:spid="_x0000_s1027" style="position:absolute;visibility:visible;mso-wrap-style:square" from="360,241" to="722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" strokeweight=".24447mm">
                  <o:lock v:ext="edit" shapetype="f"/>
                </v:line>
                <v:line id="Line 24" o:spid="_x0000_s1028" style="position:absolute;visibility:visible;mso-wrap-style:square" from="725,241" to="967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" strokeweight=".24447mm">
                  <o:lock v:ext="edit" shapetype="f"/>
                </v:line>
                <v:line id="Line 23" o:spid="_x0000_s1029" style="position:absolute;visibility:visible;mso-wrap-style:square" from="969,241" to="1211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" strokeweight=".24447mm">
                  <o:lock v:ext="edit" shapetype="f"/>
                </v:line>
                <v:line id="Line 22" o:spid="_x0000_s1030" style="position:absolute;visibility:visible;mso-wrap-style:square" from="1214,241" to="1456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" strokeweight=".24447mm">
                  <o:lock v:ext="edit" shapetype="f"/>
                </v:line>
                <v:line id="Line 21" o:spid="_x0000_s1031" style="position:absolute;visibility:visible;mso-wrap-style:square" from="1458,241" to="1701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" strokeweight=".24447mm">
                  <o:lock v:ext="edit" shapetype="f"/>
                </v:line>
                <v:line id="Line 20" o:spid="_x0000_s1032" style="position:absolute;visibility:visible;mso-wrap-style:square" from="1703,241" to="1945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" strokeweight=".24447mm">
                  <o:lock v:ext="edit" shapetype="f"/>
                </v:line>
                <v:line id="Line 19" o:spid="_x0000_s1033" style="position:absolute;visibility:visible;mso-wrap-style:square" from="1948,241" to="2190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" strokeweight=".24447mm">
                  <o:lock v:ext="edit" shapetype="f"/>
                </v:line>
                <v:line id="Line 18" o:spid="_x0000_s1034" style="position:absolute;visibility:visible;mso-wrap-style:square" from="2192,241" to="2555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" strokeweight=".24447mm">
                  <o:lock v:ext="edit" shapetype="f"/>
                </v:line>
                <v:line id="Line 17" o:spid="_x0000_s1035" style="position:absolute;visibility:visible;mso-wrap-style:square" from="2557,241" to="2799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" strokeweight=".24447mm">
                  <o:lock v:ext="edit" shapetype="f"/>
                </v:line>
                <v:line id="Line 16" o:spid="_x0000_s1036" style="position:absolute;visibility:visible;mso-wrap-style:square" from="2802,241" to="3044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" strokeweight=".24447mm">
                  <o:lock v:ext="edit" shapetype="f"/>
                </v:line>
                <v:line id="Line 15" o:spid="_x0000_s1037" style="position:absolute;visibility:visible;mso-wrap-style:square" from="3046,241" to="3288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" strokeweight=".24447mm">
                  <o:lock v:ext="edit" shapetype="f"/>
                </v:line>
                <v:line id="Line 14" o:spid="_x0000_s1038" style="position:absolute;visibility:visible;mso-wrap-style:square" from="3291,241" to="3533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" strokeweight=".24447mm">
                  <o:lock v:ext="edit" shapetype="f"/>
                </v:line>
                <v:line id="Line 13" o:spid="_x0000_s1039" style="position:absolute;visibility:visible;mso-wrap-style:square" from="3535,241" to="3778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" strokeweight=".24447mm">
                  <o:lock v:ext="edit" shapetype="f"/>
                </v:line>
                <v:line id="Line 12" o:spid="_x0000_s1040" style="position:absolute;visibility:visible;mso-wrap-style:square" from="3780,241" to="4022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" strokeweight=".24447mm">
                  <o:lock v:ext="edit" shapetype="f"/>
                </v:line>
                <v:line id="Line 11" o:spid="_x0000_s1041" style="position:absolute;visibility:visible;mso-wrap-style:square" from="4025,241" to="4267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" strokeweight=".24447mm">
                  <o:lock v:ext="edit" shapetype="f"/>
                </v:line>
                <v:line id="Line 10" o:spid="_x0000_s1042" style="position:absolute;visibility:visible;mso-wrap-style:square" from="4269,241" to="4632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" strokeweight=".24447mm">
                  <o:lock v:ext="edit" shapetype="f"/>
                </v:line>
                <v:line id="Line 9" o:spid="_x0000_s1043" style="position:absolute;visibility:visible;mso-wrap-style:square" from="4634,241" to="4876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" strokeweight=".24447mm">
                  <o:lock v:ext="edit" shapetype="f"/>
                </v:line>
                <v:line id="Line 8" o:spid="_x0000_s1044" style="position:absolute;visibility:visible;mso-wrap-style:square" from="4879,241" to="5121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" strokeweight=".24447mm">
                  <o:lock v:ext="edit" shapetype="f"/>
                </v:line>
                <v:line id="Line 7" o:spid="_x0000_s1045" style="position:absolute;visibility:visible;mso-wrap-style:square" from="5123,241" to="5365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" strokeweight=".24447mm">
                  <o:lock v:ext="edit" shapetype="f"/>
                </v:line>
                <v:line id="Line 6" o:spid="_x0000_s1046" style="position:absolute;visibility:visible;mso-wrap-style:square" from="5368,241" to="5730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" strokeweight=".24447mm">
                  <o:lock v:ext="edit" shapetype="f"/>
                </v:line>
                <v:line id="Line 5" o:spid="_x0000_s1047" style="position:absolute;visibility:visible;mso-wrap-style:square" from="5732,241" to="5975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" strokeweight=".24447mm">
                  <o:lock v:ext="edit" shapetype="f"/>
                </v:line>
                <v:line id="Line 4" o:spid="_x0000_s1048" style="position:absolute;visibility:visible;mso-wrap-style:square" from="5977,241" to="6219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" strokeweight=".24447mm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74ADDE76" w14:textId="77777777" w:rsidR="00E453E2" w:rsidRPr="00471567" w:rsidRDefault="00E453E2">
      <w:pPr>
        <w:pStyle w:val="BodyText"/>
        <w:rPr>
          <w:rFonts w:ascii="Gill Sans MT" w:hAnsi="Gill Sans MT"/>
          <w:sz w:val="12"/>
          <w:rPrChange w:id="660" w:author="Michael Bediako" w:date="2019-04-16T00:19:00Z">
            <w:rPr>
              <w:sz w:val="12"/>
            </w:rPr>
          </w:rPrChange>
        </w:rPr>
      </w:pPr>
    </w:p>
    <w:p w14:paraId="4D3C5B4A" w14:textId="77777777" w:rsidR="00E453E2" w:rsidRPr="00471567" w:rsidRDefault="00E94048">
      <w:pPr>
        <w:pStyle w:val="BodyText"/>
        <w:tabs>
          <w:tab w:val="left" w:pos="10240"/>
          <w:tab w:val="left" w:pos="11561"/>
          <w:tab w:val="left" w:pos="11655"/>
        </w:tabs>
        <w:spacing w:before="93" w:line="494" w:lineRule="auto"/>
        <w:ind w:left="140" w:right="142"/>
        <w:rPr>
          <w:rFonts w:ascii="Gill Sans MT" w:hAnsi="Gill Sans MT"/>
          <w:rPrChange w:id="661" w:author="Michael Bediako" w:date="2019-04-16T00:19:00Z">
            <w:rPr/>
          </w:rPrChange>
        </w:rPr>
      </w:pPr>
      <w:r w:rsidRPr="00471567">
        <w:rPr>
          <w:rFonts w:ascii="Gill Sans MT" w:hAnsi="Gill Sans MT"/>
          <w:rPrChange w:id="662" w:author="Michael Bediako" w:date="2019-04-16T00:19:00Z">
            <w:rPr/>
          </w:rPrChange>
        </w:rPr>
        <w:t>High</w:t>
      </w:r>
      <w:r w:rsidRPr="00471567">
        <w:rPr>
          <w:rFonts w:ascii="Gill Sans MT" w:hAnsi="Gill Sans MT"/>
          <w:spacing w:val="-6"/>
          <w:rPrChange w:id="663" w:author="Michael Bediako" w:date="2019-04-16T00:19:00Z">
            <w:rPr>
              <w:spacing w:val="-6"/>
            </w:rPr>
          </w:rPrChange>
        </w:rPr>
        <w:t xml:space="preserve"> </w:t>
      </w:r>
      <w:r w:rsidRPr="00471567">
        <w:rPr>
          <w:rFonts w:ascii="Gill Sans MT" w:hAnsi="Gill Sans MT"/>
          <w:rPrChange w:id="664" w:author="Michael Bediako" w:date="2019-04-16T00:19:00Z">
            <w:rPr/>
          </w:rPrChange>
        </w:rPr>
        <w:t>School: _</w:t>
      </w:r>
      <w:r w:rsidRPr="00471567">
        <w:rPr>
          <w:rFonts w:ascii="Gill Sans MT" w:hAnsi="Gill Sans MT"/>
          <w:u w:val="single"/>
          <w:rPrChange w:id="665" w:author="Michael Bediako" w:date="2019-04-16T00:19:00Z">
            <w:rPr>
              <w:u w:val="single"/>
            </w:rPr>
          </w:rPrChange>
        </w:rPr>
        <w:t xml:space="preserve"> </w:t>
      </w:r>
      <w:r w:rsidRPr="00471567">
        <w:rPr>
          <w:rFonts w:ascii="Gill Sans MT" w:hAnsi="Gill Sans MT"/>
          <w:u w:val="single"/>
          <w:rPrChange w:id="666" w:author="Michael Bediako" w:date="2019-04-16T00:19:00Z">
            <w:rPr>
              <w:u w:val="single"/>
            </w:rPr>
          </w:rPrChange>
        </w:rPr>
        <w:tab/>
      </w:r>
      <w:r w:rsidRPr="00471567">
        <w:rPr>
          <w:rFonts w:ascii="Gill Sans MT" w:hAnsi="Gill Sans MT"/>
          <w:spacing w:val="16"/>
          <w:rPrChange w:id="667" w:author="Michael Bediako" w:date="2019-04-16T00:19:00Z">
            <w:rPr>
              <w:spacing w:val="16"/>
            </w:rPr>
          </w:rPrChange>
        </w:rPr>
        <w:t>_</w:t>
      </w:r>
      <w:r w:rsidRPr="00471567">
        <w:rPr>
          <w:rFonts w:ascii="Gill Sans MT" w:hAnsi="Gill Sans MT"/>
          <w:spacing w:val="16"/>
          <w:u w:val="single"/>
          <w:rPrChange w:id="668" w:author="Michael Bediako" w:date="2019-04-16T00:19:00Z">
            <w:rPr>
              <w:spacing w:val="16"/>
              <w:u w:val="single"/>
            </w:rPr>
          </w:rPrChange>
        </w:rPr>
        <w:tab/>
      </w:r>
      <w:r w:rsidRPr="00471567">
        <w:rPr>
          <w:rFonts w:ascii="Gill Sans MT" w:hAnsi="Gill Sans MT"/>
          <w:spacing w:val="16"/>
          <w:u w:val="single"/>
          <w:rPrChange w:id="669" w:author="Michael Bediako" w:date="2019-04-16T00:19:00Z">
            <w:rPr>
              <w:spacing w:val="16"/>
              <w:u w:val="single"/>
            </w:rPr>
          </w:rPrChange>
        </w:rPr>
        <w:tab/>
      </w:r>
      <w:r w:rsidRPr="00471567">
        <w:rPr>
          <w:rFonts w:ascii="Gill Sans MT" w:hAnsi="Gill Sans MT"/>
          <w:rPrChange w:id="670" w:author="Michael Bediako" w:date="2019-04-16T00:19:00Z">
            <w:rPr/>
          </w:rPrChange>
        </w:rPr>
        <w:t xml:space="preserve"> Contact information (email and</w:t>
      </w:r>
      <w:r w:rsidRPr="00471567">
        <w:rPr>
          <w:rFonts w:ascii="Gill Sans MT" w:hAnsi="Gill Sans MT"/>
          <w:spacing w:val="-23"/>
          <w:rPrChange w:id="671" w:author="Michael Bediako" w:date="2019-04-16T00:19:00Z">
            <w:rPr>
              <w:spacing w:val="-23"/>
            </w:rPr>
          </w:rPrChange>
        </w:rPr>
        <w:t xml:space="preserve"> </w:t>
      </w:r>
      <w:r w:rsidRPr="00471567">
        <w:rPr>
          <w:rFonts w:ascii="Gill Sans MT" w:hAnsi="Gill Sans MT"/>
          <w:rPrChange w:id="672" w:author="Michael Bediako" w:date="2019-04-16T00:19:00Z">
            <w:rPr/>
          </w:rPrChange>
        </w:rPr>
        <w:t>phone):</w:t>
      </w:r>
      <w:r w:rsidRPr="00471567">
        <w:rPr>
          <w:rFonts w:ascii="Gill Sans MT" w:hAnsi="Gill Sans MT"/>
          <w:u w:val="single"/>
          <w:rPrChange w:id="673" w:author="Michael Bediako" w:date="2019-04-16T00:19:00Z">
            <w:rPr>
              <w:u w:val="single"/>
            </w:rPr>
          </w:rPrChange>
        </w:rPr>
        <w:t xml:space="preserve"> </w:t>
      </w:r>
      <w:r w:rsidRPr="00471567">
        <w:rPr>
          <w:rFonts w:ascii="Gill Sans MT" w:hAnsi="Gill Sans MT"/>
          <w:u w:val="single"/>
          <w:rPrChange w:id="674" w:author="Michael Bediako" w:date="2019-04-16T00:19:00Z">
            <w:rPr>
              <w:u w:val="single"/>
            </w:rPr>
          </w:rPrChange>
        </w:rPr>
        <w:tab/>
      </w:r>
      <w:r w:rsidRPr="00471567">
        <w:rPr>
          <w:rFonts w:ascii="Gill Sans MT" w:hAnsi="Gill Sans MT"/>
          <w:u w:val="single"/>
          <w:rPrChange w:id="675" w:author="Michael Bediako" w:date="2019-04-16T00:19:00Z">
            <w:rPr>
              <w:u w:val="single"/>
            </w:rPr>
          </w:rPrChange>
        </w:rPr>
        <w:tab/>
      </w:r>
    </w:p>
    <w:p w14:paraId="1F86FAA1" w14:textId="77777777" w:rsidR="00E453E2" w:rsidRPr="00471567" w:rsidRDefault="00E94048">
      <w:pPr>
        <w:pStyle w:val="Heading2"/>
        <w:tabs>
          <w:tab w:val="left" w:pos="8233"/>
          <w:tab w:val="left" w:pos="11224"/>
        </w:tabs>
        <w:spacing w:before="173"/>
        <w:rPr>
          <w:rFonts w:ascii="Gill Sans MT" w:hAnsi="Gill Sans MT"/>
          <w:rPrChange w:id="676" w:author="Michael Bediako" w:date="2019-04-16T00:19:00Z">
            <w:rPr/>
          </w:rPrChange>
        </w:rPr>
      </w:pPr>
      <w:r w:rsidRPr="00471567">
        <w:rPr>
          <w:rFonts w:ascii="Gill Sans MT" w:hAnsi="Gill Sans MT"/>
          <w:rPrChange w:id="677" w:author="Michael Bediako" w:date="2019-04-16T00:19:00Z">
            <w:rPr/>
          </w:rPrChange>
        </w:rPr>
        <w:t>Signature</w:t>
      </w:r>
      <w:r w:rsidRPr="00471567">
        <w:rPr>
          <w:rFonts w:ascii="Gill Sans MT" w:hAnsi="Gill Sans MT"/>
          <w:spacing w:val="-7"/>
          <w:rPrChange w:id="678" w:author="Michael Bediako" w:date="2019-04-16T00:19:00Z">
            <w:rPr>
              <w:spacing w:val="-7"/>
            </w:rPr>
          </w:rPrChange>
        </w:rPr>
        <w:t xml:space="preserve"> </w:t>
      </w:r>
      <w:r w:rsidRPr="00471567">
        <w:rPr>
          <w:rFonts w:ascii="Gill Sans MT" w:hAnsi="Gill Sans MT"/>
          <w:rPrChange w:id="679" w:author="Michael Bediako" w:date="2019-04-16T00:19:00Z">
            <w:rPr/>
          </w:rPrChange>
        </w:rPr>
        <w:t>of</w:t>
      </w:r>
      <w:r w:rsidRPr="00471567">
        <w:rPr>
          <w:rFonts w:ascii="Gill Sans MT" w:hAnsi="Gill Sans MT"/>
          <w:spacing w:val="-1"/>
          <w:rPrChange w:id="680" w:author="Michael Bediako" w:date="2019-04-16T00:19:00Z">
            <w:rPr>
              <w:spacing w:val="-1"/>
            </w:rPr>
          </w:rPrChange>
        </w:rPr>
        <w:t xml:space="preserve"> </w:t>
      </w:r>
      <w:r w:rsidRPr="00471567">
        <w:rPr>
          <w:rFonts w:ascii="Gill Sans MT" w:hAnsi="Gill Sans MT"/>
          <w:rPrChange w:id="681" w:author="Michael Bediako" w:date="2019-04-16T00:19:00Z">
            <w:rPr/>
          </w:rPrChange>
        </w:rPr>
        <w:t>Headmaster/mistress:</w:t>
      </w:r>
      <w:r w:rsidRPr="00471567">
        <w:rPr>
          <w:rFonts w:ascii="Gill Sans MT" w:hAnsi="Gill Sans MT"/>
          <w:u w:val="single"/>
          <w:rPrChange w:id="682" w:author="Michael Bediako" w:date="2019-04-16T00:19:00Z">
            <w:rPr>
              <w:u w:val="single"/>
            </w:rPr>
          </w:rPrChange>
        </w:rPr>
        <w:t xml:space="preserve"> </w:t>
      </w:r>
      <w:r w:rsidRPr="00471567">
        <w:rPr>
          <w:rFonts w:ascii="Gill Sans MT" w:hAnsi="Gill Sans MT"/>
          <w:u w:val="single"/>
          <w:rPrChange w:id="683" w:author="Michael Bediako" w:date="2019-04-16T00:19:00Z">
            <w:rPr>
              <w:u w:val="single"/>
            </w:rPr>
          </w:rPrChange>
        </w:rPr>
        <w:tab/>
      </w:r>
      <w:r w:rsidRPr="00471567">
        <w:rPr>
          <w:rFonts w:ascii="Gill Sans MT" w:hAnsi="Gill Sans MT"/>
          <w:rPrChange w:id="684" w:author="Michael Bediako" w:date="2019-04-16T00:19:00Z">
            <w:rPr/>
          </w:rPrChange>
        </w:rPr>
        <w:t>Date:</w:t>
      </w:r>
      <w:r w:rsidRPr="00471567">
        <w:rPr>
          <w:rFonts w:ascii="Gill Sans MT" w:hAnsi="Gill Sans MT"/>
          <w:spacing w:val="1"/>
          <w:rPrChange w:id="685" w:author="Michael Bediako" w:date="2019-04-16T00:19:00Z">
            <w:rPr>
              <w:spacing w:val="1"/>
            </w:rPr>
          </w:rPrChange>
        </w:rPr>
        <w:t xml:space="preserve"> </w:t>
      </w:r>
      <w:r w:rsidRPr="00471567">
        <w:rPr>
          <w:rFonts w:ascii="Gill Sans MT" w:hAnsi="Gill Sans MT"/>
          <w:rPrChange w:id="686" w:author="Michael Bediako" w:date="2019-04-16T00:19:00Z">
            <w:rPr/>
          </w:rPrChange>
        </w:rPr>
        <w:t>_</w:t>
      </w:r>
      <w:r w:rsidRPr="00471567">
        <w:rPr>
          <w:rFonts w:ascii="Gill Sans MT" w:hAnsi="Gill Sans MT"/>
          <w:u w:val="single"/>
          <w:rPrChange w:id="687" w:author="Michael Bediako" w:date="2019-04-16T00:19:00Z">
            <w:rPr>
              <w:u w:val="single"/>
            </w:rPr>
          </w:rPrChange>
        </w:rPr>
        <w:t xml:space="preserve"> </w:t>
      </w:r>
      <w:r w:rsidRPr="00471567">
        <w:rPr>
          <w:rFonts w:ascii="Gill Sans MT" w:hAnsi="Gill Sans MT"/>
          <w:u w:val="single"/>
          <w:rPrChange w:id="688" w:author="Michael Bediako" w:date="2019-04-16T00:19:00Z">
            <w:rPr>
              <w:u w:val="single"/>
            </w:rPr>
          </w:rPrChange>
        </w:rPr>
        <w:tab/>
      </w:r>
    </w:p>
    <w:p w14:paraId="1849B6AD" w14:textId="77777777" w:rsidR="00E453E2" w:rsidRPr="00471567" w:rsidRDefault="00E453E2">
      <w:pPr>
        <w:rPr>
          <w:rFonts w:ascii="Gill Sans MT" w:hAnsi="Gill Sans MT"/>
          <w:rPrChange w:id="689" w:author="Michael Bediako" w:date="2019-04-16T00:19:00Z">
            <w:rPr/>
          </w:rPrChange>
        </w:rPr>
        <w:sectPr w:rsidR="00E453E2" w:rsidRPr="00471567">
          <w:pgSz w:w="12240" w:h="15840"/>
          <w:pgMar w:top="980" w:right="220" w:bottom="280" w:left="220" w:header="198" w:footer="0" w:gutter="0"/>
          <w:cols w:space="720"/>
        </w:sectPr>
      </w:pPr>
    </w:p>
    <w:p w14:paraId="5EF1C990" w14:textId="77777777" w:rsidR="00E453E2" w:rsidRPr="00471567" w:rsidRDefault="00E453E2">
      <w:pPr>
        <w:pStyle w:val="BodyText"/>
        <w:spacing w:before="8"/>
        <w:rPr>
          <w:rFonts w:ascii="Gill Sans MT" w:hAnsi="Gill Sans MT"/>
          <w:sz w:val="29"/>
          <w:rPrChange w:id="690" w:author="Michael Bediako" w:date="2019-04-16T00:19:00Z">
            <w:rPr>
              <w:rFonts w:ascii="Times New Roman"/>
              <w:sz w:val="29"/>
            </w:rPr>
          </w:rPrChange>
        </w:rPr>
      </w:pPr>
    </w:p>
    <w:p w14:paraId="7CCE746C" w14:textId="77777777" w:rsidR="00E453E2" w:rsidRPr="00471567" w:rsidRDefault="00F45207">
      <w:pPr>
        <w:pStyle w:val="BodyText"/>
        <w:ind w:left="100"/>
        <w:rPr>
          <w:rFonts w:ascii="Gill Sans MT" w:hAnsi="Gill Sans MT"/>
          <w:sz w:val="20"/>
          <w:rPrChange w:id="691" w:author="Michael Bediako" w:date="2019-04-16T00:19:00Z">
            <w:rPr>
              <w:rFonts w:ascii="Times New Roman"/>
              <w:sz w:val="20"/>
            </w:rPr>
          </w:rPrChange>
        </w:rPr>
      </w:pPr>
      <w:r w:rsidRPr="00471567">
        <w:rPr>
          <w:rFonts w:ascii="Gill Sans MT" w:hAnsi="Gill Sans MT"/>
          <w:noProof/>
          <w:sz w:val="20"/>
          <w:rPrChange w:id="692" w:author="Michael Bediako" w:date="2019-04-16T00:19:00Z">
            <w:rPr>
              <w:rFonts w:ascii="Times New Roman"/>
              <w:noProof/>
              <w:sz w:val="20"/>
            </w:rPr>
          </w:rPrChange>
        </w:rPr>
        <mc:AlternateContent>
          <mc:Choice Requires="wps">
            <w:drawing>
              <wp:inline distT="0" distB="0" distL="0" distR="0" wp14:anchorId="02A5F5BA" wp14:editId="17BA9D17">
                <wp:extent cx="7362825" cy="5902779"/>
                <wp:effectExtent l="0" t="0" r="3175" b="31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62825" cy="59027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E641A4" w14:textId="6B0D8EA6" w:rsidR="00E453E2" w:rsidDel="006C3D1A" w:rsidRDefault="00E94048">
                            <w:pPr>
                              <w:spacing w:before="185"/>
                              <w:ind w:left="30"/>
                              <w:rPr>
                                <w:del w:id="693" w:author="Michael Bediako" w:date="2019-04-16T00:58:00Z"/>
                                <w:b/>
                                <w:sz w:val="24"/>
                              </w:rPr>
                            </w:pPr>
                            <w:bookmarkStart w:id="694" w:name="Checklist"/>
                            <w:bookmarkEnd w:id="694"/>
                            <w:del w:id="695" w:author="Michael Bediako" w:date="2019-04-16T00:58:00Z">
                              <w:r w:rsidDel="006C3D1A">
                                <w:rPr>
                                  <w:b/>
                                  <w:sz w:val="24"/>
                                </w:rPr>
                                <w:delText>Checklist</w:delText>
                              </w:r>
                            </w:del>
                          </w:p>
                          <w:p w14:paraId="4B7137D3" w14:textId="3F9982D0" w:rsidR="00E453E2" w:rsidDel="006C3D1A" w:rsidRDefault="00E94048">
                            <w:pPr>
                              <w:pStyle w:val="BodyText"/>
                              <w:tabs>
                                <w:tab w:val="left" w:pos="447"/>
                              </w:tabs>
                              <w:spacing w:before="182"/>
                              <w:ind w:left="30"/>
                              <w:rPr>
                                <w:del w:id="696" w:author="Michael Bediako" w:date="2019-04-16T00:58:00Z"/>
                              </w:rPr>
                            </w:pPr>
                            <w:bookmarkStart w:id="697" w:name="____Application"/>
                            <w:bookmarkEnd w:id="697"/>
                            <w:del w:id="698" w:author="Michael Bediako" w:date="2019-04-16T00:58:00Z">
                              <w:r w:rsidDel="006C3D1A">
                                <w:rPr>
                                  <w:u w:val="single"/>
                                </w:rPr>
                                <w:delText xml:space="preserve"> </w:delText>
                              </w:r>
                              <w:r w:rsidDel="006C3D1A">
                                <w:rPr>
                                  <w:u w:val="single"/>
                                </w:rPr>
                                <w:tab/>
                              </w:r>
                              <w:r w:rsidDel="006C3D1A">
                                <w:delText>Application</w:delText>
                              </w:r>
                            </w:del>
                          </w:p>
                          <w:p w14:paraId="51776E3F" w14:textId="4DE5F764" w:rsidR="00E453E2" w:rsidDel="006C3D1A" w:rsidRDefault="00E94048">
                            <w:pPr>
                              <w:pStyle w:val="BodyText"/>
                              <w:tabs>
                                <w:tab w:val="left" w:pos="447"/>
                              </w:tabs>
                              <w:spacing w:before="178"/>
                              <w:ind w:left="30"/>
                              <w:rPr>
                                <w:del w:id="699" w:author="Michael Bediako" w:date="2019-04-16T00:58:00Z"/>
                              </w:rPr>
                            </w:pPr>
                            <w:bookmarkStart w:id="700" w:name="____Headmaster/Mistress_signature"/>
                            <w:bookmarkEnd w:id="700"/>
                            <w:del w:id="701" w:author="Michael Bediako" w:date="2019-04-16T00:58:00Z">
                              <w:r w:rsidDel="006C3D1A">
                                <w:rPr>
                                  <w:u w:val="single"/>
                                </w:rPr>
                                <w:delText xml:space="preserve"> </w:delText>
                              </w:r>
                              <w:r w:rsidDel="006C3D1A">
                                <w:rPr>
                                  <w:u w:val="single"/>
                                </w:rPr>
                                <w:tab/>
                              </w:r>
                              <w:r w:rsidDel="006C3D1A">
                                <w:delText>Headmaster/Mistress</w:delText>
                              </w:r>
                              <w:r w:rsidDel="006C3D1A">
                                <w:rPr>
                                  <w:spacing w:val="-2"/>
                                </w:rPr>
                                <w:delText xml:space="preserve"> </w:delText>
                              </w:r>
                              <w:r w:rsidDel="006C3D1A">
                                <w:delText>signature</w:delText>
                              </w:r>
                            </w:del>
                          </w:p>
                          <w:p w14:paraId="6DCD437F" w14:textId="72BA1088" w:rsidR="00E453E2" w:rsidDel="006C3D1A" w:rsidRDefault="00E94048">
                            <w:pPr>
                              <w:pStyle w:val="BodyText"/>
                              <w:tabs>
                                <w:tab w:val="left" w:pos="447"/>
                              </w:tabs>
                              <w:spacing w:before="182"/>
                              <w:ind w:left="30"/>
                              <w:rPr>
                                <w:del w:id="702" w:author="Michael Bediako" w:date="2019-04-16T00:58:00Z"/>
                              </w:rPr>
                            </w:pPr>
                            <w:bookmarkStart w:id="703" w:name="____School_Results"/>
                            <w:bookmarkEnd w:id="703"/>
                            <w:del w:id="704" w:author="Michael Bediako" w:date="2019-04-16T00:58:00Z">
                              <w:r w:rsidDel="006C3D1A">
                                <w:rPr>
                                  <w:u w:val="single"/>
                                </w:rPr>
                                <w:delText xml:space="preserve"> </w:delText>
                              </w:r>
                              <w:r w:rsidDel="006C3D1A">
                                <w:rPr>
                                  <w:u w:val="single"/>
                                </w:rPr>
                                <w:tab/>
                              </w:r>
                              <w:r w:rsidDel="006C3D1A">
                                <w:delText>School</w:delText>
                              </w:r>
                              <w:r w:rsidDel="006C3D1A">
                                <w:rPr>
                                  <w:spacing w:val="-1"/>
                                </w:rPr>
                                <w:delText xml:space="preserve"> </w:delText>
                              </w:r>
                              <w:r w:rsidDel="006C3D1A">
                                <w:delText>Results</w:delText>
                              </w:r>
                            </w:del>
                          </w:p>
                          <w:p w14:paraId="76A34C74" w14:textId="77777777" w:rsidR="00E453E2" w:rsidRDefault="00E94048">
                            <w:pPr>
                              <w:spacing w:before="177"/>
                              <w:ind w:left="2836"/>
                              <w:rPr>
                                <w:b/>
                              </w:rPr>
                            </w:pPr>
                            <w:bookmarkStart w:id="705" w:name="MAIL_COMPLETE_APPLICATION_PACKAGE_TO_THE"/>
                            <w:bookmarkEnd w:id="705"/>
                            <w:r>
                              <w:rPr>
                                <w:b/>
                                <w:u w:val="thick"/>
                              </w:rPr>
                              <w:t>MAIL COMPLETE APPLICATION PACKAGE TO THE TRUST AT:</w:t>
                            </w:r>
                          </w:p>
                          <w:p w14:paraId="71B8FEF1" w14:textId="77777777" w:rsidR="00E453E2" w:rsidDel="006C3D1A" w:rsidRDefault="00E94048">
                            <w:pPr>
                              <w:spacing w:before="182" w:line="412" w:lineRule="auto"/>
                              <w:ind w:left="4312" w:right="4310"/>
                              <w:jc w:val="center"/>
                              <w:rPr>
                                <w:del w:id="706" w:author="Michael Bediako" w:date="2019-04-16T00:57:00Z"/>
                                <w:b/>
                              </w:rPr>
                            </w:pPr>
                            <w:bookmarkStart w:id="707" w:name="AET_Scholarship_Committee"/>
                            <w:bookmarkEnd w:id="707"/>
                            <w:r>
                              <w:rPr>
                                <w:b/>
                              </w:rPr>
                              <w:t>AET Scholarship Committee</w:t>
                            </w:r>
                            <w:bookmarkStart w:id="708" w:name="Akuapem_Education_Trust"/>
                            <w:bookmarkEnd w:id="708"/>
                            <w:r>
                              <w:rPr>
                                <w:b/>
                              </w:rPr>
                              <w:t xml:space="preserve"> Akuapem Education Trust</w:t>
                            </w:r>
                          </w:p>
                          <w:p w14:paraId="611946AE" w14:textId="4CDEB18A" w:rsidR="00E453E2" w:rsidDel="006C3D1A" w:rsidRDefault="00E94048">
                            <w:pPr>
                              <w:spacing w:line="412" w:lineRule="auto"/>
                              <w:ind w:right="4737" w:firstLine="190"/>
                              <w:rPr>
                                <w:del w:id="709" w:author="Michael Bediako" w:date="2019-04-16T00:56:00Z"/>
                                <w:b/>
                              </w:rPr>
                              <w:pPrChange w:id="710" w:author="Michael Bediako" w:date="2019-04-16T00:57:00Z">
                                <w:pPr>
                                  <w:spacing w:line="412" w:lineRule="auto"/>
                                  <w:ind w:left="4747" w:right="4737" w:firstLine="190"/>
                                </w:pPr>
                              </w:pPrChange>
                            </w:pPr>
                            <w:bookmarkStart w:id="711" w:name="P.O._Box_AP_207"/>
                            <w:bookmarkEnd w:id="711"/>
                            <w:del w:id="712" w:author="Michael Bediako" w:date="2019-04-16T00:56:00Z">
                              <w:r w:rsidDel="006C3D1A">
                                <w:rPr>
                                  <w:b/>
                                </w:rPr>
                                <w:delText>P.O. Box AP 207</w:delText>
                              </w:r>
                              <w:bookmarkStart w:id="713" w:name="Akropong_Akuapem"/>
                              <w:bookmarkEnd w:id="713"/>
                              <w:r w:rsidDel="006C3D1A">
                                <w:rPr>
                                  <w:b/>
                                </w:rPr>
                                <w:delText xml:space="preserve"> Akropong Akuapem</w:delText>
                              </w:r>
                            </w:del>
                          </w:p>
                          <w:p w14:paraId="3EDC7151" w14:textId="43E47B23" w:rsidR="006C3D1A" w:rsidRDefault="00E94048">
                            <w:pPr>
                              <w:spacing w:before="182" w:line="412" w:lineRule="auto"/>
                              <w:ind w:left="4312" w:right="4310"/>
                              <w:jc w:val="center"/>
                              <w:rPr>
                                <w:ins w:id="714" w:author="Michael Bediako" w:date="2019-04-16T00:56:00Z"/>
                                <w:b/>
                              </w:rPr>
                              <w:pPrChange w:id="715" w:author="Michael Bediako" w:date="2019-04-16T00:57:00Z">
                                <w:pPr>
                                  <w:spacing w:line="248" w:lineRule="exact"/>
                                  <w:ind w:left="4303" w:right="4310"/>
                                  <w:jc w:val="center"/>
                                </w:pPr>
                              </w:pPrChange>
                            </w:pPr>
                            <w:bookmarkStart w:id="716" w:name="Tel:_0302941556"/>
                            <w:bookmarkEnd w:id="716"/>
                            <w:del w:id="717" w:author="Michael Bediako" w:date="2019-04-16T00:56:00Z">
                              <w:r w:rsidDel="006C3D1A">
                                <w:rPr>
                                  <w:b/>
                                </w:rPr>
                                <w:delText>Tel: 0302941556</w:delText>
                              </w:r>
                            </w:del>
                          </w:p>
                          <w:p w14:paraId="47C83BEC" w14:textId="77777777" w:rsidR="006C3D1A" w:rsidRPr="002658AA" w:rsidRDefault="006C3D1A">
                            <w:pPr>
                              <w:pStyle w:val="BodyText"/>
                              <w:ind w:left="2880" w:right="2796"/>
                              <w:jc w:val="center"/>
                              <w:rPr>
                                <w:ins w:id="718" w:author="Michael Bediako" w:date="2019-04-16T00:56:00Z"/>
                                <w:rFonts w:ascii="Gill Sans MT" w:hAnsi="Gill Sans MT"/>
                              </w:rPr>
                              <w:pPrChange w:id="719" w:author="Michael Bediako" w:date="2019-04-16T00:57:00Z">
                                <w:pPr>
                                  <w:pStyle w:val="BodyText"/>
                                  <w:ind w:left="720" w:right="5406"/>
                                </w:pPr>
                              </w:pPrChange>
                            </w:pPr>
                            <w:ins w:id="720" w:author="Michael Bediako" w:date="2019-04-16T00:56:00Z">
                              <w:r w:rsidRPr="002658AA">
                                <w:rPr>
                                  <w:rFonts w:ascii="Gill Sans MT" w:hAnsi="Gill Sans MT"/>
                                </w:rPr>
                                <w:t>info@akuapemeducationtrust.org</w:t>
                              </w:r>
                            </w:ins>
                          </w:p>
                          <w:p w14:paraId="67AF988F" w14:textId="2F54C216" w:rsidR="006C3D1A" w:rsidRDefault="006C3D1A">
                            <w:pPr>
                              <w:pStyle w:val="BodyText"/>
                              <w:spacing w:line="500" w:lineRule="atLeast"/>
                              <w:ind w:left="2880" w:right="2796"/>
                              <w:jc w:val="center"/>
                              <w:rPr>
                                <w:ins w:id="721" w:author="Michael Bediako" w:date="2019-04-16T00:56:00Z"/>
                                <w:rFonts w:ascii="Gill Sans MT" w:hAnsi="Gill Sans MT"/>
                              </w:rPr>
                              <w:pPrChange w:id="722" w:author="Michael Bediako" w:date="2019-04-16T00:57:00Z">
                                <w:pPr>
                                  <w:pStyle w:val="BodyText"/>
                                  <w:spacing w:line="500" w:lineRule="atLeast"/>
                                  <w:ind w:left="720" w:right="5406"/>
                                </w:pPr>
                              </w:pPrChange>
                            </w:pPr>
                            <w:ins w:id="723" w:author="Michael Bediako" w:date="2019-04-16T00:56:00Z">
                              <w:r>
                                <w:rPr>
                                  <w:rFonts w:ascii="Gill Sans MT" w:hAnsi="Gill Sans MT"/>
                                </w:rPr>
                                <w:t>or</w:t>
                              </w:r>
                            </w:ins>
                          </w:p>
                          <w:p w14:paraId="567C9F42" w14:textId="4D96DF59" w:rsidR="006C3D1A" w:rsidRPr="002658AA" w:rsidRDefault="006C3D1A">
                            <w:pPr>
                              <w:pStyle w:val="BodyText"/>
                              <w:spacing w:line="500" w:lineRule="atLeast"/>
                              <w:ind w:left="2880" w:right="2796"/>
                              <w:jc w:val="center"/>
                              <w:rPr>
                                <w:ins w:id="724" w:author="Michael Bediako" w:date="2019-04-16T00:56:00Z"/>
                                <w:rFonts w:ascii="Gill Sans MT" w:hAnsi="Gill Sans MT"/>
                              </w:rPr>
                              <w:pPrChange w:id="725" w:author="Michael Bediako" w:date="2019-04-16T00:57:00Z">
                                <w:pPr>
                                  <w:pStyle w:val="BodyText"/>
                                  <w:spacing w:line="500" w:lineRule="atLeast"/>
                                  <w:ind w:left="720" w:right="5406"/>
                                </w:pPr>
                              </w:pPrChange>
                            </w:pPr>
                            <w:ins w:id="726" w:author="Michael Bediako" w:date="2019-04-16T00:57:00Z">
                              <w:r w:rsidRPr="006C3D1A">
                                <w:rPr>
                                  <w:rFonts w:ascii="Gill Sans MT" w:hAnsi="Gill Sans MT"/>
                                  <w:rPrChange w:id="727" w:author="Michael Bediako" w:date="2019-04-16T00:57:00Z">
                                    <w:rPr>
                                      <w:b/>
                                    </w:rPr>
                                  </w:rPrChange>
                                </w:rPr>
                                <w:t>AET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ins w:id="728" w:author="Michael Bediako" w:date="2019-04-16T00:56:00Z">
                              <w:r w:rsidRPr="00C65807">
                                <w:rPr>
                                  <w:rFonts w:ascii="Gill Sans MT" w:hAnsi="Gill Sans MT"/>
                                </w:rPr>
                                <w:t>Scholarship Committee</w:t>
                              </w:r>
                            </w:ins>
                          </w:p>
                          <w:p w14:paraId="05F683BE" w14:textId="77777777" w:rsidR="006C3D1A" w:rsidRPr="002658AA" w:rsidRDefault="006C3D1A">
                            <w:pPr>
                              <w:pStyle w:val="BodyText"/>
                              <w:ind w:left="2880" w:right="2796"/>
                              <w:jc w:val="center"/>
                              <w:rPr>
                                <w:ins w:id="729" w:author="Michael Bediako" w:date="2019-04-16T00:56:00Z"/>
                                <w:rFonts w:ascii="Gill Sans MT" w:hAnsi="Gill Sans MT"/>
                              </w:rPr>
                              <w:pPrChange w:id="730" w:author="Michael Bediako" w:date="2019-04-16T00:57:00Z">
                                <w:pPr>
                                  <w:pStyle w:val="BodyText"/>
                                  <w:ind w:left="720" w:right="5406"/>
                                </w:pPr>
                              </w:pPrChange>
                            </w:pPr>
                            <w:ins w:id="731" w:author="Michael Bediako" w:date="2019-04-16T00:56:00Z">
                              <w:r w:rsidRPr="002658AA">
                                <w:rPr>
                                  <w:rFonts w:ascii="Gill Sans MT" w:hAnsi="Gill Sans MT"/>
                                </w:rPr>
                                <w:t>W40A Akuffo Road,</w:t>
                              </w:r>
                            </w:ins>
                          </w:p>
                          <w:p w14:paraId="5D28BE8D" w14:textId="77777777" w:rsidR="006C3D1A" w:rsidRPr="002658AA" w:rsidRDefault="006C3D1A">
                            <w:pPr>
                              <w:pStyle w:val="BodyText"/>
                              <w:ind w:left="2880" w:right="2796"/>
                              <w:jc w:val="center"/>
                              <w:rPr>
                                <w:ins w:id="732" w:author="Michael Bediako" w:date="2019-04-16T00:56:00Z"/>
                                <w:rFonts w:ascii="Gill Sans MT" w:hAnsi="Gill Sans MT"/>
                              </w:rPr>
                              <w:pPrChange w:id="733" w:author="Michael Bediako" w:date="2019-04-16T00:57:00Z">
                                <w:pPr>
                                  <w:pStyle w:val="BodyText"/>
                                  <w:ind w:left="720" w:right="5406"/>
                                </w:pPr>
                              </w:pPrChange>
                            </w:pPr>
                            <w:ins w:id="734" w:author="Michael Bediako" w:date="2019-04-16T00:56:00Z">
                              <w:r w:rsidRPr="002658AA">
                                <w:rPr>
                                  <w:rFonts w:ascii="Gill Sans MT" w:hAnsi="Gill Sans MT"/>
                                </w:rPr>
                                <w:t>Akropong, Akuapem North</w:t>
                              </w:r>
                            </w:ins>
                          </w:p>
                          <w:p w14:paraId="7F231FB4" w14:textId="77777777" w:rsidR="006C3D1A" w:rsidRPr="002658AA" w:rsidRDefault="006C3D1A">
                            <w:pPr>
                              <w:pStyle w:val="BodyText"/>
                              <w:ind w:left="2880" w:right="2796"/>
                              <w:jc w:val="center"/>
                              <w:rPr>
                                <w:ins w:id="735" w:author="Michael Bediako" w:date="2019-04-16T00:56:00Z"/>
                                <w:rFonts w:ascii="Gill Sans MT" w:hAnsi="Gill Sans MT"/>
                              </w:rPr>
                              <w:pPrChange w:id="736" w:author="Michael Bediako" w:date="2019-04-16T00:57:00Z">
                                <w:pPr>
                                  <w:pStyle w:val="BodyText"/>
                                  <w:ind w:left="720" w:right="5406"/>
                                </w:pPr>
                              </w:pPrChange>
                            </w:pPr>
                            <w:ins w:id="737" w:author="Michael Bediako" w:date="2019-04-16T00:56:00Z">
                              <w:r w:rsidRPr="002658AA">
                                <w:rPr>
                                  <w:rFonts w:ascii="Gill Sans MT" w:hAnsi="Gill Sans MT"/>
                                </w:rPr>
                                <w:t>P. O. Box AP 207</w:t>
                              </w:r>
                            </w:ins>
                          </w:p>
                          <w:p w14:paraId="01843F98" w14:textId="77777777" w:rsidR="006C3D1A" w:rsidRDefault="006C3D1A">
                            <w:pPr>
                              <w:pStyle w:val="BodyText"/>
                              <w:ind w:left="2880" w:right="2796"/>
                              <w:jc w:val="center"/>
                              <w:rPr>
                                <w:ins w:id="738" w:author="Michael Bediako" w:date="2019-04-16T00:56:00Z"/>
                                <w:rFonts w:ascii="Gill Sans MT" w:hAnsi="Gill Sans MT"/>
                              </w:rPr>
                              <w:pPrChange w:id="739" w:author="Michael Bediako" w:date="2019-04-16T00:57:00Z">
                                <w:pPr>
                                  <w:pStyle w:val="BodyText"/>
                                  <w:ind w:left="720" w:right="5406"/>
                                </w:pPr>
                              </w:pPrChange>
                            </w:pPr>
                            <w:ins w:id="740" w:author="Michael Bediako" w:date="2019-04-16T00:56:00Z">
                              <w:r w:rsidRPr="002658AA">
                                <w:rPr>
                                  <w:rFonts w:ascii="Gill Sans MT" w:hAnsi="Gill Sans MT"/>
                                </w:rPr>
                                <w:t>Akropong Akuapem</w:t>
                              </w:r>
                            </w:ins>
                          </w:p>
                          <w:p w14:paraId="49885FCB" w14:textId="77777777" w:rsidR="006C3D1A" w:rsidRPr="002658AA" w:rsidRDefault="006C3D1A">
                            <w:pPr>
                              <w:pStyle w:val="BodyText"/>
                              <w:ind w:left="2880" w:right="2796"/>
                              <w:jc w:val="center"/>
                              <w:rPr>
                                <w:ins w:id="741" w:author="Michael Bediako" w:date="2019-04-16T00:56:00Z"/>
                                <w:rFonts w:ascii="Gill Sans MT" w:hAnsi="Gill Sans MT"/>
                              </w:rPr>
                              <w:pPrChange w:id="742" w:author="Michael Bediako" w:date="2019-04-16T00:57:00Z">
                                <w:pPr>
                                  <w:pStyle w:val="BodyText"/>
                                  <w:ind w:left="720" w:right="5406"/>
                                </w:pPr>
                              </w:pPrChange>
                            </w:pPr>
                            <w:ins w:id="743" w:author="Michael Bediako" w:date="2019-04-16T00:56:00Z">
                              <w:r w:rsidRPr="002658AA">
                                <w:rPr>
                                  <w:rFonts w:ascii="Gill Sans MT" w:hAnsi="Gill Sans MT"/>
                                </w:rPr>
                                <w:t>+233 302 941 556</w:t>
                              </w:r>
                            </w:ins>
                          </w:p>
                          <w:p w14:paraId="5FAE9648" w14:textId="77777777" w:rsidR="006C3D1A" w:rsidRDefault="006C3D1A">
                            <w:pPr>
                              <w:spacing w:line="248" w:lineRule="exact"/>
                              <w:ind w:left="4303" w:right="4310"/>
                              <w:jc w:val="center"/>
                              <w:rPr>
                                <w:ins w:id="744" w:author="Michael Bediako" w:date="2019-04-16T00:55:00Z"/>
                                <w:b/>
                              </w:rPr>
                            </w:pPr>
                          </w:p>
                          <w:p w14:paraId="10F01340" w14:textId="77777777" w:rsidR="006C3D1A" w:rsidRDefault="006C3D1A">
                            <w:pPr>
                              <w:spacing w:line="248" w:lineRule="exact"/>
                              <w:ind w:left="4303" w:right="431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0B2BEB3" w14:textId="77777777" w:rsidR="00E453E2" w:rsidRDefault="00E453E2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444AD196" w14:textId="77777777" w:rsidR="00E453E2" w:rsidRDefault="00E453E2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sz w:val="29"/>
                              </w:rPr>
                            </w:pPr>
                          </w:p>
                          <w:p w14:paraId="05574B4D" w14:textId="77777777" w:rsidR="00E453E2" w:rsidRDefault="00E94048">
                            <w:pPr>
                              <w:ind w:left="4310" w:right="4310"/>
                              <w:jc w:val="center"/>
                              <w:rPr>
                                <w:b/>
                              </w:rPr>
                            </w:pPr>
                            <w:bookmarkStart w:id="745" w:name="REMINDER:"/>
                            <w:bookmarkEnd w:id="745"/>
                            <w:r>
                              <w:rPr>
                                <w:b/>
                                <w:u w:val="thick"/>
                              </w:rPr>
                              <w:t>REMINDER:</w:t>
                            </w:r>
                          </w:p>
                          <w:p w14:paraId="00F07A5B" w14:textId="77777777" w:rsidR="00E453E2" w:rsidRDefault="00E94048">
                            <w:pPr>
                              <w:spacing w:before="177"/>
                              <w:ind w:left="42" w:right="4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deadline for this application to be received by the AET Office is:</w:t>
                            </w:r>
                          </w:p>
                          <w:p w14:paraId="24929D13" w14:textId="5BE0E558" w:rsidR="00E453E2" w:rsidRDefault="00E94048">
                            <w:pPr>
                              <w:tabs>
                                <w:tab w:val="left" w:pos="2780"/>
                              </w:tabs>
                              <w:spacing w:before="183"/>
                              <w:ind w:left="42"/>
                              <w:jc w:val="center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5"/>
                                <w:sz w:val="24"/>
                              </w:rPr>
                              <w:t>June</w:t>
                            </w:r>
                            <w:r>
                              <w:rPr>
                                <w:rFonts w:ascii="Trebuchet MS"/>
                                <w:b/>
                                <w:spacing w:val="-55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24"/>
                              </w:rPr>
                              <w:t>28,</w:t>
                            </w:r>
                            <w:r>
                              <w:rPr>
                                <w:rFonts w:ascii="Trebuchet MS"/>
                                <w:b/>
                                <w:spacing w:val="-5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24"/>
                              </w:rPr>
                              <w:t>2019,</w:t>
                            </w:r>
                            <w:r>
                              <w:rPr>
                                <w:rFonts w:ascii="Trebuchet MS"/>
                                <w:b/>
                                <w:spacing w:val="-5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24"/>
                              </w:rPr>
                              <w:t>3:00</w:t>
                            </w:r>
                            <w:r>
                              <w:rPr>
                                <w:rFonts w:ascii="Trebuchet MS"/>
                                <w:b/>
                                <w:spacing w:val="-5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24"/>
                              </w:rPr>
                              <w:t>p.m.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24"/>
                              </w:rPr>
                              <w:tab/>
                            </w:r>
                            <w:del w:id="746" w:author="Michael Bediako" w:date="2019-04-16T00:57:00Z">
                              <w:r w:rsidDel="006C3D1A">
                                <w:rPr>
                                  <w:rFonts w:ascii="Trebuchet MS"/>
                                  <w:b/>
                                  <w:sz w:val="24"/>
                                </w:rPr>
                                <w:delText>NO</w:delText>
                              </w:r>
                              <w:r w:rsidDel="006C3D1A">
                                <w:rPr>
                                  <w:rFonts w:ascii="Trebuchet MS"/>
                                  <w:b/>
                                  <w:spacing w:val="-23"/>
                                  <w:sz w:val="24"/>
                                </w:rPr>
                                <w:delText xml:space="preserve"> </w:delText>
                              </w:r>
                              <w:r w:rsidDel="006C3D1A">
                                <w:rPr>
                                  <w:rFonts w:ascii="Trebuchet MS"/>
                                  <w:b/>
                                  <w:sz w:val="24"/>
                                </w:rPr>
                                <w:delText>EXCEPTIONS!</w:delText>
                              </w:r>
                            </w:del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A5F5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79.75pt;height:4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" filled="f" strokeweight=".5pt">
                <v:path arrowok="t"/>
                <v:textbox inset="0,0,0,0">
                  <w:txbxContent>
                    <w:p w14:paraId="7BE641A4" w14:textId="6B0D8EA6" w:rsidR="00E453E2" w:rsidDel="006C3D1A" w:rsidRDefault="00E94048">
                      <w:pPr>
                        <w:spacing w:before="185"/>
                        <w:ind w:left="30"/>
                        <w:rPr>
                          <w:del w:id="712" w:author="Michael Bediako" w:date="2019-04-16T00:58:00Z"/>
                          <w:b/>
                          <w:sz w:val="24"/>
                        </w:rPr>
                      </w:pPr>
                      <w:bookmarkStart w:id="713" w:name="Checklist"/>
                      <w:bookmarkEnd w:id="713"/>
                      <w:del w:id="714" w:author="Michael Bediako" w:date="2019-04-16T00:58:00Z">
                        <w:r w:rsidDel="006C3D1A">
                          <w:rPr>
                            <w:b/>
                            <w:sz w:val="24"/>
                          </w:rPr>
                          <w:delText>Checklist</w:delText>
                        </w:r>
                      </w:del>
                    </w:p>
                    <w:p w14:paraId="4B7137D3" w14:textId="3F9982D0" w:rsidR="00E453E2" w:rsidDel="006C3D1A" w:rsidRDefault="00E94048">
                      <w:pPr>
                        <w:pStyle w:val="BodyText"/>
                        <w:tabs>
                          <w:tab w:val="left" w:pos="447"/>
                        </w:tabs>
                        <w:spacing w:before="182"/>
                        <w:ind w:left="30"/>
                        <w:rPr>
                          <w:del w:id="715" w:author="Michael Bediako" w:date="2019-04-16T00:58:00Z"/>
                        </w:rPr>
                      </w:pPr>
                      <w:bookmarkStart w:id="716" w:name="____Application"/>
                      <w:bookmarkEnd w:id="716"/>
                      <w:del w:id="717" w:author="Michael Bediako" w:date="2019-04-16T00:58:00Z">
                        <w:r w:rsidDel="006C3D1A">
                          <w:rPr>
                            <w:u w:val="single"/>
                          </w:rPr>
                          <w:delText xml:space="preserve"> </w:delText>
                        </w:r>
                        <w:r w:rsidDel="006C3D1A">
                          <w:rPr>
                            <w:u w:val="single"/>
                          </w:rPr>
                          <w:tab/>
                        </w:r>
                        <w:r w:rsidDel="006C3D1A">
                          <w:delText>Application</w:delText>
                        </w:r>
                      </w:del>
                    </w:p>
                    <w:p w14:paraId="51776E3F" w14:textId="4DE5F764" w:rsidR="00E453E2" w:rsidDel="006C3D1A" w:rsidRDefault="00E94048">
                      <w:pPr>
                        <w:pStyle w:val="BodyText"/>
                        <w:tabs>
                          <w:tab w:val="left" w:pos="447"/>
                        </w:tabs>
                        <w:spacing w:before="178"/>
                        <w:ind w:left="30"/>
                        <w:rPr>
                          <w:del w:id="718" w:author="Michael Bediako" w:date="2019-04-16T00:58:00Z"/>
                        </w:rPr>
                      </w:pPr>
                      <w:bookmarkStart w:id="719" w:name="____Headmaster/Mistress_signature"/>
                      <w:bookmarkEnd w:id="719"/>
                      <w:del w:id="720" w:author="Michael Bediako" w:date="2019-04-16T00:58:00Z">
                        <w:r w:rsidDel="006C3D1A">
                          <w:rPr>
                            <w:u w:val="single"/>
                          </w:rPr>
                          <w:delText xml:space="preserve"> </w:delText>
                        </w:r>
                        <w:r w:rsidDel="006C3D1A">
                          <w:rPr>
                            <w:u w:val="single"/>
                          </w:rPr>
                          <w:tab/>
                        </w:r>
                        <w:r w:rsidDel="006C3D1A">
                          <w:delText>Headmaster/Mistress</w:delText>
                        </w:r>
                        <w:r w:rsidDel="006C3D1A">
                          <w:rPr>
                            <w:spacing w:val="-2"/>
                          </w:rPr>
                          <w:delText xml:space="preserve"> </w:delText>
                        </w:r>
                        <w:r w:rsidDel="006C3D1A">
                          <w:delText>signature</w:delText>
                        </w:r>
                      </w:del>
                    </w:p>
                    <w:p w14:paraId="6DCD437F" w14:textId="72BA1088" w:rsidR="00E453E2" w:rsidDel="006C3D1A" w:rsidRDefault="00E94048">
                      <w:pPr>
                        <w:pStyle w:val="BodyText"/>
                        <w:tabs>
                          <w:tab w:val="left" w:pos="447"/>
                        </w:tabs>
                        <w:spacing w:before="182"/>
                        <w:ind w:left="30"/>
                        <w:rPr>
                          <w:del w:id="721" w:author="Michael Bediako" w:date="2019-04-16T00:58:00Z"/>
                        </w:rPr>
                      </w:pPr>
                      <w:bookmarkStart w:id="722" w:name="____School_Results"/>
                      <w:bookmarkEnd w:id="722"/>
                      <w:del w:id="723" w:author="Michael Bediako" w:date="2019-04-16T00:58:00Z">
                        <w:r w:rsidDel="006C3D1A">
                          <w:rPr>
                            <w:u w:val="single"/>
                          </w:rPr>
                          <w:delText xml:space="preserve"> </w:delText>
                        </w:r>
                        <w:r w:rsidDel="006C3D1A">
                          <w:rPr>
                            <w:u w:val="single"/>
                          </w:rPr>
                          <w:tab/>
                        </w:r>
                        <w:r w:rsidDel="006C3D1A">
                          <w:delText>School</w:delText>
                        </w:r>
                        <w:r w:rsidDel="006C3D1A">
                          <w:rPr>
                            <w:spacing w:val="-1"/>
                          </w:rPr>
                          <w:delText xml:space="preserve"> </w:delText>
                        </w:r>
                        <w:r w:rsidDel="006C3D1A">
                          <w:delText>Results</w:delText>
                        </w:r>
                      </w:del>
                    </w:p>
                    <w:p w14:paraId="76A34C74" w14:textId="77777777" w:rsidR="00E453E2" w:rsidRDefault="00E94048">
                      <w:pPr>
                        <w:spacing w:before="177"/>
                        <w:ind w:left="2836"/>
                        <w:rPr>
                          <w:b/>
                        </w:rPr>
                      </w:pPr>
                      <w:bookmarkStart w:id="724" w:name="MAIL_COMPLETE_APPLICATION_PACKAGE_TO_THE"/>
                      <w:bookmarkEnd w:id="724"/>
                      <w:r>
                        <w:rPr>
                          <w:b/>
                          <w:u w:val="thick"/>
                        </w:rPr>
                        <w:t>MAIL COMPLETE APPLICATION PACKAGE TO THE TRUST AT:</w:t>
                      </w:r>
                    </w:p>
                    <w:p w14:paraId="71B8FEF1" w14:textId="77777777" w:rsidR="00E453E2" w:rsidDel="006C3D1A" w:rsidRDefault="00E94048">
                      <w:pPr>
                        <w:spacing w:before="182" w:line="412" w:lineRule="auto"/>
                        <w:ind w:left="4312" w:right="4310"/>
                        <w:jc w:val="center"/>
                        <w:rPr>
                          <w:del w:id="725" w:author="Michael Bediako" w:date="2019-04-16T00:57:00Z"/>
                          <w:b/>
                        </w:rPr>
                      </w:pPr>
                      <w:bookmarkStart w:id="726" w:name="AET_Scholarship_Committee"/>
                      <w:bookmarkEnd w:id="726"/>
                      <w:proofErr w:type="spellStart"/>
                      <w:r>
                        <w:rPr>
                          <w:b/>
                        </w:rPr>
                        <w:t>AET</w:t>
                      </w:r>
                      <w:proofErr w:type="spellEnd"/>
                      <w:r>
                        <w:rPr>
                          <w:b/>
                        </w:rPr>
                        <w:t xml:space="preserve"> Scholarship Committee</w:t>
                      </w:r>
                      <w:bookmarkStart w:id="727" w:name="Akuapem_Education_Trust"/>
                      <w:bookmarkEnd w:id="727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Akuapem</w:t>
                      </w:r>
                      <w:proofErr w:type="spellEnd"/>
                      <w:r>
                        <w:rPr>
                          <w:b/>
                        </w:rPr>
                        <w:t xml:space="preserve"> Education Trust</w:t>
                      </w:r>
                    </w:p>
                    <w:p w14:paraId="611946AE" w14:textId="4CDEB18A" w:rsidR="00E453E2" w:rsidDel="006C3D1A" w:rsidRDefault="00E94048" w:rsidP="006C3D1A">
                      <w:pPr>
                        <w:spacing w:line="412" w:lineRule="auto"/>
                        <w:ind w:right="4737" w:firstLine="190"/>
                        <w:rPr>
                          <w:del w:id="728" w:author="Michael Bediako" w:date="2019-04-16T00:56:00Z"/>
                          <w:b/>
                        </w:rPr>
                        <w:pPrChange w:id="729" w:author="Michael Bediako" w:date="2019-04-16T00:57:00Z">
                          <w:pPr>
                            <w:spacing w:line="412" w:lineRule="auto"/>
                            <w:ind w:left="4747" w:right="4737" w:firstLine="190"/>
                          </w:pPr>
                        </w:pPrChange>
                      </w:pPr>
                      <w:bookmarkStart w:id="730" w:name="P.O._Box_AP_207"/>
                      <w:bookmarkEnd w:id="730"/>
                      <w:del w:id="731" w:author="Michael Bediako" w:date="2019-04-16T00:56:00Z">
                        <w:r w:rsidDel="006C3D1A">
                          <w:rPr>
                            <w:b/>
                          </w:rPr>
                          <w:delText>P.O. Box AP 207</w:delText>
                        </w:r>
                        <w:bookmarkStart w:id="732" w:name="Akropong_Akuapem"/>
                        <w:bookmarkEnd w:id="732"/>
                        <w:r w:rsidDel="006C3D1A">
                          <w:rPr>
                            <w:b/>
                          </w:rPr>
                          <w:delText xml:space="preserve"> Akropong Akuapem</w:delText>
                        </w:r>
                      </w:del>
                    </w:p>
                    <w:p w14:paraId="3EDC7151" w14:textId="43E47B23" w:rsidR="006C3D1A" w:rsidRDefault="00E94048" w:rsidP="006C3D1A">
                      <w:pPr>
                        <w:spacing w:before="182" w:line="412" w:lineRule="auto"/>
                        <w:ind w:left="4312" w:right="4310"/>
                        <w:jc w:val="center"/>
                        <w:rPr>
                          <w:ins w:id="733" w:author="Michael Bediako" w:date="2019-04-16T00:56:00Z"/>
                          <w:b/>
                        </w:rPr>
                        <w:pPrChange w:id="734" w:author="Michael Bediako" w:date="2019-04-16T00:57:00Z">
                          <w:pPr>
                            <w:spacing w:line="248" w:lineRule="exact"/>
                            <w:ind w:left="4303" w:right="4310"/>
                            <w:jc w:val="center"/>
                          </w:pPr>
                        </w:pPrChange>
                      </w:pPr>
                      <w:bookmarkStart w:id="735" w:name="Tel:_0302941556"/>
                      <w:bookmarkEnd w:id="735"/>
                      <w:del w:id="736" w:author="Michael Bediako" w:date="2019-04-16T00:56:00Z">
                        <w:r w:rsidDel="006C3D1A">
                          <w:rPr>
                            <w:b/>
                          </w:rPr>
                          <w:delText>Tel: 0302941556</w:delText>
                        </w:r>
                      </w:del>
                    </w:p>
                    <w:p w14:paraId="47C83BEC" w14:textId="77777777" w:rsidR="006C3D1A" w:rsidRPr="002658AA" w:rsidRDefault="006C3D1A" w:rsidP="006C3D1A">
                      <w:pPr>
                        <w:pStyle w:val="BodyText"/>
                        <w:ind w:left="2880" w:right="2796"/>
                        <w:jc w:val="center"/>
                        <w:rPr>
                          <w:ins w:id="737" w:author="Michael Bediako" w:date="2019-04-16T00:56:00Z"/>
                          <w:rFonts w:ascii="Gill Sans MT" w:hAnsi="Gill Sans MT"/>
                        </w:rPr>
                        <w:pPrChange w:id="738" w:author="Michael Bediako" w:date="2019-04-16T00:57:00Z">
                          <w:pPr>
                            <w:pStyle w:val="BodyText"/>
                            <w:ind w:left="720" w:right="5406"/>
                          </w:pPr>
                        </w:pPrChange>
                      </w:pPr>
                      <w:ins w:id="739" w:author="Michael Bediako" w:date="2019-04-16T00:56:00Z">
                        <w:r w:rsidRPr="002658AA">
                          <w:rPr>
                            <w:rFonts w:ascii="Gill Sans MT" w:hAnsi="Gill Sans MT"/>
                          </w:rPr>
                          <w:t>info@akuapemeducationtrust.org</w:t>
                        </w:r>
                      </w:ins>
                    </w:p>
                    <w:p w14:paraId="67AF988F" w14:textId="2F54C216" w:rsidR="006C3D1A" w:rsidRDefault="006C3D1A" w:rsidP="006C3D1A">
                      <w:pPr>
                        <w:pStyle w:val="BodyText"/>
                        <w:spacing w:line="500" w:lineRule="atLeast"/>
                        <w:ind w:left="2880" w:right="2796"/>
                        <w:jc w:val="center"/>
                        <w:rPr>
                          <w:ins w:id="740" w:author="Michael Bediako" w:date="2019-04-16T00:56:00Z"/>
                          <w:rFonts w:ascii="Gill Sans MT" w:hAnsi="Gill Sans MT"/>
                        </w:rPr>
                        <w:pPrChange w:id="741" w:author="Michael Bediako" w:date="2019-04-16T00:57:00Z">
                          <w:pPr>
                            <w:pStyle w:val="BodyText"/>
                            <w:spacing w:line="500" w:lineRule="atLeast"/>
                            <w:ind w:left="720" w:right="5406"/>
                          </w:pPr>
                        </w:pPrChange>
                      </w:pPr>
                      <w:ins w:id="742" w:author="Michael Bediako" w:date="2019-04-16T00:56:00Z">
                        <w:r>
                          <w:rPr>
                            <w:rFonts w:ascii="Gill Sans MT" w:hAnsi="Gill Sans MT"/>
                          </w:rPr>
                          <w:t>or</w:t>
                        </w:r>
                      </w:ins>
                    </w:p>
                    <w:p w14:paraId="567C9F42" w14:textId="4D96DF59" w:rsidR="006C3D1A" w:rsidRPr="002658AA" w:rsidRDefault="006C3D1A" w:rsidP="006C3D1A">
                      <w:pPr>
                        <w:pStyle w:val="BodyText"/>
                        <w:spacing w:line="500" w:lineRule="atLeast"/>
                        <w:ind w:left="2880" w:right="2796"/>
                        <w:jc w:val="center"/>
                        <w:rPr>
                          <w:ins w:id="743" w:author="Michael Bediako" w:date="2019-04-16T00:56:00Z"/>
                          <w:rFonts w:ascii="Gill Sans MT" w:hAnsi="Gill Sans MT"/>
                        </w:rPr>
                        <w:pPrChange w:id="744" w:author="Michael Bediako" w:date="2019-04-16T00:57:00Z">
                          <w:pPr>
                            <w:pStyle w:val="BodyText"/>
                            <w:spacing w:line="500" w:lineRule="atLeast"/>
                            <w:ind w:left="720" w:right="5406"/>
                          </w:pPr>
                        </w:pPrChange>
                      </w:pPr>
                      <w:bookmarkStart w:id="745" w:name="_GoBack"/>
                      <w:proofErr w:type="spellStart"/>
                      <w:ins w:id="746" w:author="Michael Bediako" w:date="2019-04-16T00:57:00Z">
                        <w:r w:rsidRPr="006C3D1A">
                          <w:rPr>
                            <w:rFonts w:ascii="Gill Sans MT" w:hAnsi="Gill Sans MT"/>
                            <w:rPrChange w:id="747" w:author="Michael Bediako" w:date="2019-04-16T00:57:00Z">
                              <w:rPr>
                                <w:b/>
                              </w:rPr>
                            </w:rPrChange>
                          </w:rPr>
                          <w:t>AET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ins w:id="748" w:author="Michael Bediako" w:date="2019-04-16T00:56:00Z">
                        <w:r w:rsidRPr="00C65807">
                          <w:rPr>
                            <w:rFonts w:ascii="Gill Sans MT" w:hAnsi="Gill Sans MT"/>
                          </w:rPr>
                          <w:t>Scholarship Committee</w:t>
                        </w:r>
                      </w:ins>
                    </w:p>
                    <w:bookmarkEnd w:id="745"/>
                    <w:p w14:paraId="05F683BE" w14:textId="77777777" w:rsidR="006C3D1A" w:rsidRPr="002658AA" w:rsidRDefault="006C3D1A" w:rsidP="006C3D1A">
                      <w:pPr>
                        <w:pStyle w:val="BodyText"/>
                        <w:ind w:left="2880" w:right="2796"/>
                        <w:jc w:val="center"/>
                        <w:rPr>
                          <w:ins w:id="749" w:author="Michael Bediako" w:date="2019-04-16T00:56:00Z"/>
                          <w:rFonts w:ascii="Gill Sans MT" w:hAnsi="Gill Sans MT"/>
                        </w:rPr>
                        <w:pPrChange w:id="750" w:author="Michael Bediako" w:date="2019-04-16T00:57:00Z">
                          <w:pPr>
                            <w:pStyle w:val="BodyText"/>
                            <w:ind w:left="720" w:right="5406"/>
                          </w:pPr>
                        </w:pPrChange>
                      </w:pPr>
                      <w:ins w:id="751" w:author="Michael Bediako" w:date="2019-04-16T00:56:00Z">
                        <w:r w:rsidRPr="002658AA">
                          <w:rPr>
                            <w:rFonts w:ascii="Gill Sans MT" w:hAnsi="Gill Sans MT"/>
                          </w:rPr>
                          <w:t>W40A Akuffo Road,</w:t>
                        </w:r>
                      </w:ins>
                    </w:p>
                    <w:p w14:paraId="5D28BE8D" w14:textId="77777777" w:rsidR="006C3D1A" w:rsidRPr="002658AA" w:rsidRDefault="006C3D1A" w:rsidP="006C3D1A">
                      <w:pPr>
                        <w:pStyle w:val="BodyText"/>
                        <w:ind w:left="2880" w:right="2796"/>
                        <w:jc w:val="center"/>
                        <w:rPr>
                          <w:ins w:id="752" w:author="Michael Bediako" w:date="2019-04-16T00:56:00Z"/>
                          <w:rFonts w:ascii="Gill Sans MT" w:hAnsi="Gill Sans MT"/>
                        </w:rPr>
                        <w:pPrChange w:id="753" w:author="Michael Bediako" w:date="2019-04-16T00:57:00Z">
                          <w:pPr>
                            <w:pStyle w:val="BodyText"/>
                            <w:ind w:left="720" w:right="5406"/>
                          </w:pPr>
                        </w:pPrChange>
                      </w:pPr>
                      <w:proofErr w:type="spellStart"/>
                      <w:ins w:id="754" w:author="Michael Bediako" w:date="2019-04-16T00:56:00Z">
                        <w:r w:rsidRPr="002658AA">
                          <w:rPr>
                            <w:rFonts w:ascii="Gill Sans MT" w:hAnsi="Gill Sans MT"/>
                          </w:rPr>
                          <w:t>Akropong</w:t>
                        </w:r>
                        <w:proofErr w:type="spellEnd"/>
                        <w:r w:rsidRPr="002658AA">
                          <w:rPr>
                            <w:rFonts w:ascii="Gill Sans MT" w:hAnsi="Gill Sans MT"/>
                          </w:rPr>
                          <w:t xml:space="preserve">, </w:t>
                        </w:r>
                        <w:proofErr w:type="spellStart"/>
                        <w:r w:rsidRPr="002658AA">
                          <w:rPr>
                            <w:rFonts w:ascii="Gill Sans MT" w:hAnsi="Gill Sans MT"/>
                          </w:rPr>
                          <w:t>Akuapem</w:t>
                        </w:r>
                        <w:proofErr w:type="spellEnd"/>
                        <w:r w:rsidRPr="002658AA">
                          <w:rPr>
                            <w:rFonts w:ascii="Gill Sans MT" w:hAnsi="Gill Sans MT"/>
                          </w:rPr>
                          <w:t xml:space="preserve"> North</w:t>
                        </w:r>
                      </w:ins>
                    </w:p>
                    <w:p w14:paraId="7F231FB4" w14:textId="77777777" w:rsidR="006C3D1A" w:rsidRPr="002658AA" w:rsidRDefault="006C3D1A" w:rsidP="006C3D1A">
                      <w:pPr>
                        <w:pStyle w:val="BodyText"/>
                        <w:ind w:left="2880" w:right="2796"/>
                        <w:jc w:val="center"/>
                        <w:rPr>
                          <w:ins w:id="755" w:author="Michael Bediako" w:date="2019-04-16T00:56:00Z"/>
                          <w:rFonts w:ascii="Gill Sans MT" w:hAnsi="Gill Sans MT"/>
                        </w:rPr>
                        <w:pPrChange w:id="756" w:author="Michael Bediako" w:date="2019-04-16T00:57:00Z">
                          <w:pPr>
                            <w:pStyle w:val="BodyText"/>
                            <w:ind w:left="720" w:right="5406"/>
                          </w:pPr>
                        </w:pPrChange>
                      </w:pPr>
                      <w:ins w:id="757" w:author="Michael Bediako" w:date="2019-04-16T00:56:00Z">
                        <w:r w:rsidRPr="002658AA">
                          <w:rPr>
                            <w:rFonts w:ascii="Gill Sans MT" w:hAnsi="Gill Sans MT"/>
                          </w:rPr>
                          <w:t>P. O. Box AP 207</w:t>
                        </w:r>
                      </w:ins>
                    </w:p>
                    <w:p w14:paraId="01843F98" w14:textId="77777777" w:rsidR="006C3D1A" w:rsidRDefault="006C3D1A" w:rsidP="006C3D1A">
                      <w:pPr>
                        <w:pStyle w:val="BodyText"/>
                        <w:ind w:left="2880" w:right="2796"/>
                        <w:jc w:val="center"/>
                        <w:rPr>
                          <w:ins w:id="758" w:author="Michael Bediako" w:date="2019-04-16T00:56:00Z"/>
                          <w:rFonts w:ascii="Gill Sans MT" w:hAnsi="Gill Sans MT"/>
                        </w:rPr>
                        <w:pPrChange w:id="759" w:author="Michael Bediako" w:date="2019-04-16T00:57:00Z">
                          <w:pPr>
                            <w:pStyle w:val="BodyText"/>
                            <w:ind w:left="720" w:right="5406"/>
                          </w:pPr>
                        </w:pPrChange>
                      </w:pPr>
                      <w:proofErr w:type="spellStart"/>
                      <w:ins w:id="760" w:author="Michael Bediako" w:date="2019-04-16T00:56:00Z">
                        <w:r w:rsidRPr="002658AA">
                          <w:rPr>
                            <w:rFonts w:ascii="Gill Sans MT" w:hAnsi="Gill Sans MT"/>
                          </w:rPr>
                          <w:t>Akropong</w:t>
                        </w:r>
                        <w:proofErr w:type="spellEnd"/>
                        <w:r w:rsidRPr="002658AA">
                          <w:rPr>
                            <w:rFonts w:ascii="Gill Sans MT" w:hAnsi="Gill Sans MT"/>
                          </w:rPr>
                          <w:t xml:space="preserve"> </w:t>
                        </w:r>
                        <w:proofErr w:type="spellStart"/>
                        <w:r w:rsidRPr="002658AA">
                          <w:rPr>
                            <w:rFonts w:ascii="Gill Sans MT" w:hAnsi="Gill Sans MT"/>
                          </w:rPr>
                          <w:t>Akuapem</w:t>
                        </w:r>
                        <w:proofErr w:type="spellEnd"/>
                      </w:ins>
                    </w:p>
                    <w:p w14:paraId="49885FCB" w14:textId="77777777" w:rsidR="006C3D1A" w:rsidRPr="002658AA" w:rsidRDefault="006C3D1A" w:rsidP="006C3D1A">
                      <w:pPr>
                        <w:pStyle w:val="BodyText"/>
                        <w:ind w:left="2880" w:right="2796"/>
                        <w:jc w:val="center"/>
                        <w:rPr>
                          <w:ins w:id="761" w:author="Michael Bediako" w:date="2019-04-16T00:56:00Z"/>
                          <w:rFonts w:ascii="Gill Sans MT" w:hAnsi="Gill Sans MT"/>
                        </w:rPr>
                        <w:pPrChange w:id="762" w:author="Michael Bediako" w:date="2019-04-16T00:57:00Z">
                          <w:pPr>
                            <w:pStyle w:val="BodyText"/>
                            <w:ind w:left="720" w:right="5406"/>
                          </w:pPr>
                        </w:pPrChange>
                      </w:pPr>
                      <w:ins w:id="763" w:author="Michael Bediako" w:date="2019-04-16T00:56:00Z">
                        <w:r w:rsidRPr="002658AA">
                          <w:rPr>
                            <w:rFonts w:ascii="Gill Sans MT" w:hAnsi="Gill Sans MT"/>
                          </w:rPr>
                          <w:t>+233 302 941 556</w:t>
                        </w:r>
                      </w:ins>
                    </w:p>
                    <w:p w14:paraId="5FAE9648" w14:textId="77777777" w:rsidR="006C3D1A" w:rsidRDefault="006C3D1A">
                      <w:pPr>
                        <w:spacing w:line="248" w:lineRule="exact"/>
                        <w:ind w:left="4303" w:right="4310"/>
                        <w:jc w:val="center"/>
                        <w:rPr>
                          <w:ins w:id="764" w:author="Michael Bediako" w:date="2019-04-16T00:55:00Z"/>
                          <w:b/>
                        </w:rPr>
                      </w:pPr>
                    </w:p>
                    <w:p w14:paraId="10F01340" w14:textId="77777777" w:rsidR="006C3D1A" w:rsidRDefault="006C3D1A">
                      <w:pPr>
                        <w:spacing w:line="248" w:lineRule="exact"/>
                        <w:ind w:left="4303" w:right="4310"/>
                        <w:jc w:val="center"/>
                        <w:rPr>
                          <w:b/>
                        </w:rPr>
                      </w:pPr>
                    </w:p>
                    <w:p w14:paraId="60B2BEB3" w14:textId="77777777" w:rsidR="00E453E2" w:rsidRDefault="00E453E2">
                      <w:pPr>
                        <w:pStyle w:val="BodyText"/>
                        <w:rPr>
                          <w:rFonts w:ascii="Times New Roman"/>
                          <w:sz w:val="24"/>
                        </w:rPr>
                      </w:pPr>
                    </w:p>
                    <w:p w14:paraId="444AD196" w14:textId="77777777" w:rsidR="00E453E2" w:rsidRDefault="00E453E2">
                      <w:pPr>
                        <w:pStyle w:val="BodyText"/>
                        <w:spacing w:before="3"/>
                        <w:rPr>
                          <w:rFonts w:ascii="Times New Roman"/>
                          <w:sz w:val="29"/>
                        </w:rPr>
                      </w:pPr>
                    </w:p>
                    <w:p w14:paraId="05574B4D" w14:textId="77777777" w:rsidR="00E453E2" w:rsidRDefault="00E94048">
                      <w:pPr>
                        <w:ind w:left="4310" w:right="4310"/>
                        <w:jc w:val="center"/>
                        <w:rPr>
                          <w:b/>
                        </w:rPr>
                      </w:pPr>
                      <w:bookmarkStart w:id="765" w:name="REMINDER:"/>
                      <w:bookmarkEnd w:id="765"/>
                      <w:r>
                        <w:rPr>
                          <w:b/>
                          <w:u w:val="thick"/>
                        </w:rPr>
                        <w:t>REMINDER:</w:t>
                      </w:r>
                    </w:p>
                    <w:p w14:paraId="00F07A5B" w14:textId="77777777" w:rsidR="00E453E2" w:rsidRDefault="00E94048">
                      <w:pPr>
                        <w:spacing w:before="177"/>
                        <w:ind w:left="42" w:right="4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The deadline for this application to be received by the </w:t>
                      </w:r>
                      <w:proofErr w:type="spellStart"/>
                      <w:r>
                        <w:rPr>
                          <w:b/>
                        </w:rPr>
                        <w:t>AET</w:t>
                      </w:r>
                      <w:proofErr w:type="spellEnd"/>
                      <w:r>
                        <w:rPr>
                          <w:b/>
                        </w:rPr>
                        <w:t xml:space="preserve"> Office is:</w:t>
                      </w:r>
                    </w:p>
                    <w:p w14:paraId="24929D13" w14:textId="5BE0E558" w:rsidR="00E453E2" w:rsidRDefault="00E94048">
                      <w:pPr>
                        <w:tabs>
                          <w:tab w:val="left" w:pos="2780"/>
                        </w:tabs>
                        <w:spacing w:before="183"/>
                        <w:ind w:left="42"/>
                        <w:jc w:val="center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w w:val="95"/>
                          <w:sz w:val="24"/>
                        </w:rPr>
                        <w:t>June</w:t>
                      </w:r>
                      <w:r>
                        <w:rPr>
                          <w:rFonts w:ascii="Trebuchet MS"/>
                          <w:b/>
                          <w:spacing w:val="-55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5"/>
                          <w:sz w:val="24"/>
                        </w:rPr>
                        <w:t>28,</w:t>
                      </w:r>
                      <w:r>
                        <w:rPr>
                          <w:rFonts w:ascii="Trebuchet MS"/>
                          <w:b/>
                          <w:spacing w:val="-5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5"/>
                          <w:sz w:val="24"/>
                        </w:rPr>
                        <w:t>2019,</w:t>
                      </w:r>
                      <w:r>
                        <w:rPr>
                          <w:rFonts w:ascii="Trebuchet MS"/>
                          <w:b/>
                          <w:spacing w:val="-5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5"/>
                          <w:sz w:val="24"/>
                        </w:rPr>
                        <w:t>3:00</w:t>
                      </w:r>
                      <w:r>
                        <w:rPr>
                          <w:rFonts w:ascii="Trebuchet MS"/>
                          <w:b/>
                          <w:spacing w:val="-5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5"/>
                          <w:sz w:val="24"/>
                        </w:rPr>
                        <w:t>p.m.</w:t>
                      </w:r>
                      <w:r>
                        <w:rPr>
                          <w:rFonts w:ascii="Trebuchet MS"/>
                          <w:b/>
                          <w:w w:val="95"/>
                          <w:sz w:val="24"/>
                        </w:rPr>
                        <w:tab/>
                      </w:r>
                      <w:del w:id="766" w:author="Michael Bediako" w:date="2019-04-16T00:57:00Z">
                        <w:r w:rsidDel="006C3D1A">
                          <w:rPr>
                            <w:rFonts w:ascii="Trebuchet MS"/>
                            <w:b/>
                            <w:sz w:val="24"/>
                          </w:rPr>
                          <w:delText>NO</w:delText>
                        </w:r>
                        <w:r w:rsidDel="006C3D1A">
                          <w:rPr>
                            <w:rFonts w:ascii="Trebuchet MS"/>
                            <w:b/>
                            <w:spacing w:val="-23"/>
                            <w:sz w:val="24"/>
                          </w:rPr>
                          <w:delText xml:space="preserve"> </w:delText>
                        </w:r>
                        <w:r w:rsidDel="006C3D1A">
                          <w:rPr>
                            <w:rFonts w:ascii="Trebuchet MS"/>
                            <w:b/>
                            <w:sz w:val="24"/>
                          </w:rPr>
                          <w:delText>EXCEPTIONS!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453E2" w:rsidRPr="00471567">
      <w:pgSz w:w="12240" w:h="15840"/>
      <w:pgMar w:top="980" w:right="220" w:bottom="280" w:left="220" w:header="1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AF687" w14:textId="77777777" w:rsidR="006C086D" w:rsidRDefault="006C086D">
      <w:r>
        <w:separator/>
      </w:r>
    </w:p>
  </w:endnote>
  <w:endnote w:type="continuationSeparator" w:id="0">
    <w:p w14:paraId="46023D23" w14:textId="77777777" w:rsidR="006C086D" w:rsidRDefault="006C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CD838" w14:textId="77777777" w:rsidR="006C086D" w:rsidRDefault="006C086D">
      <w:r>
        <w:separator/>
      </w:r>
    </w:p>
  </w:footnote>
  <w:footnote w:type="continuationSeparator" w:id="0">
    <w:p w14:paraId="53CF370E" w14:textId="77777777" w:rsidR="006C086D" w:rsidRDefault="006C0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C6DD2" w14:textId="77777777" w:rsidR="00E453E2" w:rsidRDefault="00F45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DAA51F" wp14:editId="46FD3BA7">
              <wp:simplePos x="0" y="0"/>
              <wp:positionH relativeFrom="page">
                <wp:posOffset>215900</wp:posOffset>
              </wp:positionH>
              <wp:positionV relativeFrom="page">
                <wp:posOffset>113030</wp:posOffset>
              </wp:positionV>
              <wp:extent cx="3220085" cy="335280"/>
              <wp:effectExtent l="0" t="0" r="0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220085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DDB66" w14:textId="77777777" w:rsidR="00E453E2" w:rsidRDefault="00E94048">
                          <w:pPr>
                            <w:spacing w:before="1"/>
                            <w:ind w:left="20"/>
                            <w:rPr>
                              <w:rFonts w:ascii="Times New Roman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BE8F00"/>
                              <w:sz w:val="44"/>
                            </w:rPr>
                            <w:t>Akuapem Education Trust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AA5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7pt;margin-top:8.9pt;width:253.55pt;height:26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" filled="f" stroked="f">
              <v:path arrowok="t"/>
              <v:textbox inset="0,0,0,0">
                <w:txbxContent>
                  <w:p w14:paraId="7EBDDB66" w14:textId="77777777" w:rsidR="00E453E2" w:rsidRDefault="00E94048">
                    <w:pPr>
                      <w:spacing w:before="1"/>
                      <w:ind w:left="20"/>
                      <w:rPr>
                        <w:rFonts w:ascii="Times New Roman"/>
                        <w:b/>
                        <w:sz w:val="44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color w:val="BE8F00"/>
                        <w:sz w:val="44"/>
                      </w:rPr>
                      <w:t>Akuapem</w:t>
                    </w:r>
                    <w:proofErr w:type="spellEnd"/>
                    <w:r>
                      <w:rPr>
                        <w:rFonts w:ascii="Times New Roman"/>
                        <w:b/>
                        <w:color w:val="BE8F00"/>
                        <w:sz w:val="44"/>
                      </w:rPr>
                      <w:t xml:space="preserve"> Education Trust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61A3"/>
    <w:multiLevelType w:val="hybridMultilevel"/>
    <w:tmpl w:val="DB920E3A"/>
    <w:lvl w:ilvl="0" w:tplc="4B927F8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i/>
        <w:spacing w:val="-8"/>
        <w:w w:val="99"/>
        <w:lang w:val="en-US" w:eastAsia="en-US" w:bidi="en-US"/>
      </w:rPr>
    </w:lvl>
    <w:lvl w:ilvl="1" w:tplc="ECD093F0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en-US"/>
      </w:rPr>
    </w:lvl>
    <w:lvl w:ilvl="2" w:tplc="02363B4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en-US"/>
      </w:rPr>
    </w:lvl>
    <w:lvl w:ilvl="3" w:tplc="31CCBF80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en-US"/>
      </w:rPr>
    </w:lvl>
    <w:lvl w:ilvl="4" w:tplc="300EF020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en-US"/>
      </w:rPr>
    </w:lvl>
    <w:lvl w:ilvl="5" w:tplc="7FC2BFCA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en-US"/>
      </w:rPr>
    </w:lvl>
    <w:lvl w:ilvl="6" w:tplc="4FD4FF66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en-US"/>
      </w:rPr>
    </w:lvl>
    <w:lvl w:ilvl="7" w:tplc="7BDC0A42">
      <w:numFmt w:val="bullet"/>
      <w:lvlText w:val="•"/>
      <w:lvlJc w:val="left"/>
      <w:pPr>
        <w:ind w:left="8518" w:hanging="360"/>
      </w:pPr>
      <w:rPr>
        <w:rFonts w:hint="default"/>
        <w:lang w:val="en-US" w:eastAsia="en-US" w:bidi="en-US"/>
      </w:rPr>
    </w:lvl>
    <w:lvl w:ilvl="8" w:tplc="E97E0F9A">
      <w:numFmt w:val="bullet"/>
      <w:lvlText w:val="•"/>
      <w:lvlJc w:val="left"/>
      <w:pPr>
        <w:ind w:left="961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EDF1B10"/>
    <w:multiLevelType w:val="hybridMultilevel"/>
    <w:tmpl w:val="E7BEFF2A"/>
    <w:lvl w:ilvl="0" w:tplc="4038FFDA">
      <w:numFmt w:val="bullet"/>
      <w:lvlText w:val="*"/>
      <w:lvlJc w:val="left"/>
      <w:pPr>
        <w:ind w:left="140" w:hanging="145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1" w:tplc="04090013">
      <w:start w:val="1"/>
      <w:numFmt w:val="upperRoman"/>
      <w:lvlText w:val="%2."/>
      <w:lvlJc w:val="right"/>
      <w:pPr>
        <w:ind w:left="1521" w:hanging="360"/>
      </w:pPr>
      <w:rPr>
        <w:rFonts w:hint="default"/>
        <w:lang w:val="en-US" w:eastAsia="en-US" w:bidi="en-US"/>
      </w:rPr>
    </w:lvl>
    <w:lvl w:ilvl="2" w:tplc="853E2AD2">
      <w:numFmt w:val="bullet"/>
      <w:lvlText w:val="•"/>
      <w:lvlJc w:val="left"/>
      <w:pPr>
        <w:ind w:left="2472" w:hanging="145"/>
      </w:pPr>
      <w:rPr>
        <w:rFonts w:hint="default"/>
        <w:lang w:val="en-US" w:eastAsia="en-US" w:bidi="en-US"/>
      </w:rPr>
    </w:lvl>
    <w:lvl w:ilvl="3" w:tplc="2690CE8C">
      <w:numFmt w:val="bullet"/>
      <w:lvlText w:val="•"/>
      <w:lvlJc w:val="left"/>
      <w:pPr>
        <w:ind w:left="3638" w:hanging="145"/>
      </w:pPr>
      <w:rPr>
        <w:rFonts w:hint="default"/>
        <w:lang w:val="en-US" w:eastAsia="en-US" w:bidi="en-US"/>
      </w:rPr>
    </w:lvl>
    <w:lvl w:ilvl="4" w:tplc="5142E87E">
      <w:numFmt w:val="bullet"/>
      <w:lvlText w:val="•"/>
      <w:lvlJc w:val="left"/>
      <w:pPr>
        <w:ind w:left="4804" w:hanging="145"/>
      </w:pPr>
      <w:rPr>
        <w:rFonts w:hint="default"/>
        <w:lang w:val="en-US" w:eastAsia="en-US" w:bidi="en-US"/>
      </w:rPr>
    </w:lvl>
    <w:lvl w:ilvl="5" w:tplc="D928526E">
      <w:numFmt w:val="bullet"/>
      <w:lvlText w:val="•"/>
      <w:lvlJc w:val="left"/>
      <w:pPr>
        <w:ind w:left="5970" w:hanging="145"/>
      </w:pPr>
      <w:rPr>
        <w:rFonts w:hint="default"/>
        <w:lang w:val="en-US" w:eastAsia="en-US" w:bidi="en-US"/>
      </w:rPr>
    </w:lvl>
    <w:lvl w:ilvl="6" w:tplc="B58EB168">
      <w:numFmt w:val="bullet"/>
      <w:lvlText w:val="•"/>
      <w:lvlJc w:val="left"/>
      <w:pPr>
        <w:ind w:left="7136" w:hanging="145"/>
      </w:pPr>
      <w:rPr>
        <w:rFonts w:hint="default"/>
        <w:lang w:val="en-US" w:eastAsia="en-US" w:bidi="en-US"/>
      </w:rPr>
    </w:lvl>
    <w:lvl w:ilvl="7" w:tplc="606EC118">
      <w:numFmt w:val="bullet"/>
      <w:lvlText w:val="•"/>
      <w:lvlJc w:val="left"/>
      <w:pPr>
        <w:ind w:left="8302" w:hanging="145"/>
      </w:pPr>
      <w:rPr>
        <w:rFonts w:hint="default"/>
        <w:lang w:val="en-US" w:eastAsia="en-US" w:bidi="en-US"/>
      </w:rPr>
    </w:lvl>
    <w:lvl w:ilvl="8" w:tplc="4340734E">
      <w:numFmt w:val="bullet"/>
      <w:lvlText w:val="•"/>
      <w:lvlJc w:val="left"/>
      <w:pPr>
        <w:ind w:left="9468" w:hanging="145"/>
      </w:pPr>
      <w:rPr>
        <w:rFonts w:hint="default"/>
        <w:lang w:val="en-US" w:eastAsia="en-US" w:bidi="en-US"/>
      </w:rPr>
    </w:lvl>
  </w:abstractNum>
  <w:abstractNum w:abstractNumId="2" w15:restartNumberingAfterBreak="0">
    <w:nsid w:val="22DB664B"/>
    <w:multiLevelType w:val="hybridMultilevel"/>
    <w:tmpl w:val="151C2A88"/>
    <w:lvl w:ilvl="0" w:tplc="0409000F">
      <w:start w:val="1"/>
      <w:numFmt w:val="decimal"/>
      <w:lvlText w:val="%1."/>
      <w:lvlJc w:val="left"/>
      <w:pPr>
        <w:ind w:left="1881" w:hanging="360"/>
      </w:pPr>
    </w:lvl>
    <w:lvl w:ilvl="1" w:tplc="04090019" w:tentative="1">
      <w:start w:val="1"/>
      <w:numFmt w:val="lowerLetter"/>
      <w:lvlText w:val="%2."/>
      <w:lvlJc w:val="left"/>
      <w:pPr>
        <w:ind w:left="2601" w:hanging="360"/>
      </w:pPr>
    </w:lvl>
    <w:lvl w:ilvl="2" w:tplc="0409001B" w:tentative="1">
      <w:start w:val="1"/>
      <w:numFmt w:val="lowerRoman"/>
      <w:lvlText w:val="%3."/>
      <w:lvlJc w:val="right"/>
      <w:pPr>
        <w:ind w:left="3321" w:hanging="180"/>
      </w:pPr>
    </w:lvl>
    <w:lvl w:ilvl="3" w:tplc="0409000F" w:tentative="1">
      <w:start w:val="1"/>
      <w:numFmt w:val="decimal"/>
      <w:lvlText w:val="%4."/>
      <w:lvlJc w:val="left"/>
      <w:pPr>
        <w:ind w:left="4041" w:hanging="360"/>
      </w:pPr>
    </w:lvl>
    <w:lvl w:ilvl="4" w:tplc="04090019" w:tentative="1">
      <w:start w:val="1"/>
      <w:numFmt w:val="lowerLetter"/>
      <w:lvlText w:val="%5."/>
      <w:lvlJc w:val="left"/>
      <w:pPr>
        <w:ind w:left="4761" w:hanging="360"/>
      </w:pPr>
    </w:lvl>
    <w:lvl w:ilvl="5" w:tplc="0409001B" w:tentative="1">
      <w:start w:val="1"/>
      <w:numFmt w:val="lowerRoman"/>
      <w:lvlText w:val="%6."/>
      <w:lvlJc w:val="right"/>
      <w:pPr>
        <w:ind w:left="5481" w:hanging="180"/>
      </w:pPr>
    </w:lvl>
    <w:lvl w:ilvl="6" w:tplc="0409000F" w:tentative="1">
      <w:start w:val="1"/>
      <w:numFmt w:val="decimal"/>
      <w:lvlText w:val="%7."/>
      <w:lvlJc w:val="left"/>
      <w:pPr>
        <w:ind w:left="6201" w:hanging="360"/>
      </w:pPr>
    </w:lvl>
    <w:lvl w:ilvl="7" w:tplc="04090019" w:tentative="1">
      <w:start w:val="1"/>
      <w:numFmt w:val="lowerLetter"/>
      <w:lvlText w:val="%8."/>
      <w:lvlJc w:val="left"/>
      <w:pPr>
        <w:ind w:left="6921" w:hanging="360"/>
      </w:pPr>
    </w:lvl>
    <w:lvl w:ilvl="8" w:tplc="0409001B" w:tentative="1">
      <w:start w:val="1"/>
      <w:numFmt w:val="lowerRoman"/>
      <w:lvlText w:val="%9."/>
      <w:lvlJc w:val="right"/>
      <w:pPr>
        <w:ind w:left="7641" w:hanging="180"/>
      </w:pPr>
    </w:lvl>
  </w:abstractNum>
  <w:abstractNum w:abstractNumId="3" w15:restartNumberingAfterBreak="0">
    <w:nsid w:val="2E2218D6"/>
    <w:multiLevelType w:val="hybridMultilevel"/>
    <w:tmpl w:val="066E21E2"/>
    <w:lvl w:ilvl="0" w:tplc="4038FFDA">
      <w:numFmt w:val="bullet"/>
      <w:lvlText w:val="*"/>
      <w:lvlJc w:val="left"/>
      <w:pPr>
        <w:ind w:left="140" w:hanging="145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  <w:lang w:val="en-US" w:eastAsia="en-US" w:bidi="en-US"/>
      </w:rPr>
    </w:lvl>
    <w:lvl w:ilvl="2" w:tplc="853E2AD2">
      <w:numFmt w:val="bullet"/>
      <w:lvlText w:val="•"/>
      <w:lvlJc w:val="left"/>
      <w:pPr>
        <w:ind w:left="2472" w:hanging="145"/>
      </w:pPr>
      <w:rPr>
        <w:rFonts w:hint="default"/>
        <w:lang w:val="en-US" w:eastAsia="en-US" w:bidi="en-US"/>
      </w:rPr>
    </w:lvl>
    <w:lvl w:ilvl="3" w:tplc="2690CE8C">
      <w:numFmt w:val="bullet"/>
      <w:lvlText w:val="•"/>
      <w:lvlJc w:val="left"/>
      <w:pPr>
        <w:ind w:left="3638" w:hanging="145"/>
      </w:pPr>
      <w:rPr>
        <w:rFonts w:hint="default"/>
        <w:lang w:val="en-US" w:eastAsia="en-US" w:bidi="en-US"/>
      </w:rPr>
    </w:lvl>
    <w:lvl w:ilvl="4" w:tplc="5142E87E">
      <w:numFmt w:val="bullet"/>
      <w:lvlText w:val="•"/>
      <w:lvlJc w:val="left"/>
      <w:pPr>
        <w:ind w:left="4804" w:hanging="145"/>
      </w:pPr>
      <w:rPr>
        <w:rFonts w:hint="default"/>
        <w:lang w:val="en-US" w:eastAsia="en-US" w:bidi="en-US"/>
      </w:rPr>
    </w:lvl>
    <w:lvl w:ilvl="5" w:tplc="D928526E">
      <w:numFmt w:val="bullet"/>
      <w:lvlText w:val="•"/>
      <w:lvlJc w:val="left"/>
      <w:pPr>
        <w:ind w:left="5970" w:hanging="145"/>
      </w:pPr>
      <w:rPr>
        <w:rFonts w:hint="default"/>
        <w:lang w:val="en-US" w:eastAsia="en-US" w:bidi="en-US"/>
      </w:rPr>
    </w:lvl>
    <w:lvl w:ilvl="6" w:tplc="B58EB168">
      <w:numFmt w:val="bullet"/>
      <w:lvlText w:val="•"/>
      <w:lvlJc w:val="left"/>
      <w:pPr>
        <w:ind w:left="7136" w:hanging="145"/>
      </w:pPr>
      <w:rPr>
        <w:rFonts w:hint="default"/>
        <w:lang w:val="en-US" w:eastAsia="en-US" w:bidi="en-US"/>
      </w:rPr>
    </w:lvl>
    <w:lvl w:ilvl="7" w:tplc="606EC118">
      <w:numFmt w:val="bullet"/>
      <w:lvlText w:val="•"/>
      <w:lvlJc w:val="left"/>
      <w:pPr>
        <w:ind w:left="8302" w:hanging="145"/>
      </w:pPr>
      <w:rPr>
        <w:rFonts w:hint="default"/>
        <w:lang w:val="en-US" w:eastAsia="en-US" w:bidi="en-US"/>
      </w:rPr>
    </w:lvl>
    <w:lvl w:ilvl="8" w:tplc="4340734E">
      <w:numFmt w:val="bullet"/>
      <w:lvlText w:val="•"/>
      <w:lvlJc w:val="left"/>
      <w:pPr>
        <w:ind w:left="9468" w:hanging="145"/>
      </w:pPr>
      <w:rPr>
        <w:rFonts w:hint="default"/>
        <w:lang w:val="en-US" w:eastAsia="en-US" w:bidi="en-US"/>
      </w:rPr>
    </w:lvl>
  </w:abstractNum>
  <w:abstractNum w:abstractNumId="4" w15:restartNumberingAfterBreak="0">
    <w:nsid w:val="3F235DCA"/>
    <w:multiLevelType w:val="hybridMultilevel"/>
    <w:tmpl w:val="58BEF800"/>
    <w:lvl w:ilvl="0" w:tplc="443C2762">
      <w:start w:val="1"/>
      <w:numFmt w:val="lowerLetter"/>
      <w:lvlText w:val="%1."/>
      <w:lvlJc w:val="left"/>
      <w:pPr>
        <w:ind w:left="15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5" w15:restartNumberingAfterBreak="0">
    <w:nsid w:val="3F2A730D"/>
    <w:multiLevelType w:val="hybridMultilevel"/>
    <w:tmpl w:val="1D1042B0"/>
    <w:lvl w:ilvl="0" w:tplc="B1FC8996">
      <w:start w:val="1"/>
      <w:numFmt w:val="upperLetter"/>
      <w:lvlText w:val="%1."/>
      <w:lvlJc w:val="left"/>
      <w:pPr>
        <w:ind w:left="369" w:hanging="266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en-US"/>
      </w:rPr>
    </w:lvl>
    <w:lvl w:ilvl="1" w:tplc="0409000F">
      <w:start w:val="1"/>
      <w:numFmt w:val="decimal"/>
      <w:lvlText w:val="%2."/>
      <w:lvlJc w:val="left"/>
      <w:pPr>
        <w:ind w:left="1881" w:hanging="360"/>
      </w:pPr>
      <w:rPr>
        <w:rFonts w:hint="default"/>
        <w:lang w:val="en-US" w:eastAsia="en-US" w:bidi="en-US"/>
      </w:rPr>
    </w:lvl>
    <w:lvl w:ilvl="2" w:tplc="CA9A03A6">
      <w:numFmt w:val="bullet"/>
      <w:lvlText w:val="•"/>
      <w:lvlJc w:val="left"/>
      <w:pPr>
        <w:ind w:left="2465" w:hanging="266"/>
      </w:pPr>
      <w:rPr>
        <w:rFonts w:hint="default"/>
        <w:lang w:val="en-US" w:eastAsia="en-US" w:bidi="en-US"/>
      </w:rPr>
    </w:lvl>
    <w:lvl w:ilvl="3" w:tplc="72744CF8">
      <w:numFmt w:val="bullet"/>
      <w:lvlText w:val="•"/>
      <w:lvlJc w:val="left"/>
      <w:pPr>
        <w:ind w:left="3518" w:hanging="266"/>
      </w:pPr>
      <w:rPr>
        <w:rFonts w:hint="default"/>
        <w:lang w:val="en-US" w:eastAsia="en-US" w:bidi="en-US"/>
      </w:rPr>
    </w:lvl>
    <w:lvl w:ilvl="4" w:tplc="32AE9FF2">
      <w:numFmt w:val="bullet"/>
      <w:lvlText w:val="•"/>
      <w:lvlJc w:val="left"/>
      <w:pPr>
        <w:ind w:left="4570" w:hanging="266"/>
      </w:pPr>
      <w:rPr>
        <w:rFonts w:hint="default"/>
        <w:lang w:val="en-US" w:eastAsia="en-US" w:bidi="en-US"/>
      </w:rPr>
    </w:lvl>
    <w:lvl w:ilvl="5" w:tplc="8B108414">
      <w:numFmt w:val="bullet"/>
      <w:lvlText w:val="•"/>
      <w:lvlJc w:val="left"/>
      <w:pPr>
        <w:ind w:left="5623" w:hanging="266"/>
      </w:pPr>
      <w:rPr>
        <w:rFonts w:hint="default"/>
        <w:lang w:val="en-US" w:eastAsia="en-US" w:bidi="en-US"/>
      </w:rPr>
    </w:lvl>
    <w:lvl w:ilvl="6" w:tplc="670A455E">
      <w:numFmt w:val="bullet"/>
      <w:lvlText w:val="•"/>
      <w:lvlJc w:val="left"/>
      <w:pPr>
        <w:ind w:left="6676" w:hanging="266"/>
      </w:pPr>
      <w:rPr>
        <w:rFonts w:hint="default"/>
        <w:lang w:val="en-US" w:eastAsia="en-US" w:bidi="en-US"/>
      </w:rPr>
    </w:lvl>
    <w:lvl w:ilvl="7" w:tplc="993864E6">
      <w:numFmt w:val="bullet"/>
      <w:lvlText w:val="•"/>
      <w:lvlJc w:val="left"/>
      <w:pPr>
        <w:ind w:left="7728" w:hanging="266"/>
      </w:pPr>
      <w:rPr>
        <w:rFonts w:hint="default"/>
        <w:lang w:val="en-US" w:eastAsia="en-US" w:bidi="en-US"/>
      </w:rPr>
    </w:lvl>
    <w:lvl w:ilvl="8" w:tplc="21E6F790">
      <w:numFmt w:val="bullet"/>
      <w:lvlText w:val="•"/>
      <w:lvlJc w:val="left"/>
      <w:pPr>
        <w:ind w:left="8781" w:hanging="266"/>
      </w:pPr>
      <w:rPr>
        <w:rFonts w:hint="default"/>
        <w:lang w:val="en-US" w:eastAsia="en-US" w:bidi="en-US"/>
      </w:rPr>
    </w:lvl>
  </w:abstractNum>
  <w:abstractNum w:abstractNumId="6" w15:restartNumberingAfterBreak="0">
    <w:nsid w:val="5DEE36D8"/>
    <w:multiLevelType w:val="hybridMultilevel"/>
    <w:tmpl w:val="9C2CDA72"/>
    <w:lvl w:ilvl="0" w:tplc="4038FFDA">
      <w:numFmt w:val="bullet"/>
      <w:lvlText w:val="*"/>
      <w:lvlJc w:val="left"/>
      <w:pPr>
        <w:ind w:left="140" w:hanging="145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1" w:tplc="0409000F">
      <w:start w:val="1"/>
      <w:numFmt w:val="decimal"/>
      <w:lvlText w:val="%2."/>
      <w:lvlJc w:val="left"/>
      <w:pPr>
        <w:ind w:left="1521" w:hanging="360"/>
      </w:pPr>
      <w:rPr>
        <w:rFonts w:hint="default"/>
        <w:lang w:val="en-US" w:eastAsia="en-US" w:bidi="en-US"/>
      </w:rPr>
    </w:lvl>
    <w:lvl w:ilvl="2" w:tplc="853E2AD2">
      <w:numFmt w:val="bullet"/>
      <w:lvlText w:val="•"/>
      <w:lvlJc w:val="left"/>
      <w:pPr>
        <w:ind w:left="2472" w:hanging="145"/>
      </w:pPr>
      <w:rPr>
        <w:rFonts w:hint="default"/>
        <w:lang w:val="en-US" w:eastAsia="en-US" w:bidi="en-US"/>
      </w:rPr>
    </w:lvl>
    <w:lvl w:ilvl="3" w:tplc="2690CE8C">
      <w:numFmt w:val="bullet"/>
      <w:lvlText w:val="•"/>
      <w:lvlJc w:val="left"/>
      <w:pPr>
        <w:ind w:left="3638" w:hanging="145"/>
      </w:pPr>
      <w:rPr>
        <w:rFonts w:hint="default"/>
        <w:lang w:val="en-US" w:eastAsia="en-US" w:bidi="en-US"/>
      </w:rPr>
    </w:lvl>
    <w:lvl w:ilvl="4" w:tplc="5142E87E">
      <w:numFmt w:val="bullet"/>
      <w:lvlText w:val="•"/>
      <w:lvlJc w:val="left"/>
      <w:pPr>
        <w:ind w:left="4804" w:hanging="145"/>
      </w:pPr>
      <w:rPr>
        <w:rFonts w:hint="default"/>
        <w:lang w:val="en-US" w:eastAsia="en-US" w:bidi="en-US"/>
      </w:rPr>
    </w:lvl>
    <w:lvl w:ilvl="5" w:tplc="D928526E">
      <w:numFmt w:val="bullet"/>
      <w:lvlText w:val="•"/>
      <w:lvlJc w:val="left"/>
      <w:pPr>
        <w:ind w:left="5970" w:hanging="145"/>
      </w:pPr>
      <w:rPr>
        <w:rFonts w:hint="default"/>
        <w:lang w:val="en-US" w:eastAsia="en-US" w:bidi="en-US"/>
      </w:rPr>
    </w:lvl>
    <w:lvl w:ilvl="6" w:tplc="B58EB168">
      <w:numFmt w:val="bullet"/>
      <w:lvlText w:val="•"/>
      <w:lvlJc w:val="left"/>
      <w:pPr>
        <w:ind w:left="7136" w:hanging="145"/>
      </w:pPr>
      <w:rPr>
        <w:rFonts w:hint="default"/>
        <w:lang w:val="en-US" w:eastAsia="en-US" w:bidi="en-US"/>
      </w:rPr>
    </w:lvl>
    <w:lvl w:ilvl="7" w:tplc="606EC118">
      <w:numFmt w:val="bullet"/>
      <w:lvlText w:val="•"/>
      <w:lvlJc w:val="left"/>
      <w:pPr>
        <w:ind w:left="8302" w:hanging="145"/>
      </w:pPr>
      <w:rPr>
        <w:rFonts w:hint="default"/>
        <w:lang w:val="en-US" w:eastAsia="en-US" w:bidi="en-US"/>
      </w:rPr>
    </w:lvl>
    <w:lvl w:ilvl="8" w:tplc="4340734E">
      <w:numFmt w:val="bullet"/>
      <w:lvlText w:val="•"/>
      <w:lvlJc w:val="left"/>
      <w:pPr>
        <w:ind w:left="9468" w:hanging="145"/>
      </w:pPr>
      <w:rPr>
        <w:rFonts w:hint="default"/>
        <w:lang w:val="en-US" w:eastAsia="en-US" w:bidi="en-US"/>
      </w:rPr>
    </w:lvl>
  </w:abstractNum>
  <w:abstractNum w:abstractNumId="7" w15:restartNumberingAfterBreak="0">
    <w:nsid w:val="70BD42E0"/>
    <w:multiLevelType w:val="hybridMultilevel"/>
    <w:tmpl w:val="9E56EB8E"/>
    <w:lvl w:ilvl="0" w:tplc="4038FFDA">
      <w:numFmt w:val="bullet"/>
      <w:lvlText w:val="*"/>
      <w:lvlJc w:val="left"/>
      <w:pPr>
        <w:ind w:left="140" w:hanging="145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1" w:tplc="FE5EF610">
      <w:numFmt w:val="bullet"/>
      <w:lvlText w:val="•"/>
      <w:lvlJc w:val="left"/>
      <w:pPr>
        <w:ind w:left="1306" w:hanging="145"/>
      </w:pPr>
      <w:rPr>
        <w:rFonts w:hint="default"/>
        <w:lang w:val="en-US" w:eastAsia="en-US" w:bidi="en-US"/>
      </w:rPr>
    </w:lvl>
    <w:lvl w:ilvl="2" w:tplc="853E2AD2">
      <w:numFmt w:val="bullet"/>
      <w:lvlText w:val="•"/>
      <w:lvlJc w:val="left"/>
      <w:pPr>
        <w:ind w:left="2472" w:hanging="145"/>
      </w:pPr>
      <w:rPr>
        <w:rFonts w:hint="default"/>
        <w:lang w:val="en-US" w:eastAsia="en-US" w:bidi="en-US"/>
      </w:rPr>
    </w:lvl>
    <w:lvl w:ilvl="3" w:tplc="2690CE8C">
      <w:numFmt w:val="bullet"/>
      <w:lvlText w:val="•"/>
      <w:lvlJc w:val="left"/>
      <w:pPr>
        <w:ind w:left="3638" w:hanging="145"/>
      </w:pPr>
      <w:rPr>
        <w:rFonts w:hint="default"/>
        <w:lang w:val="en-US" w:eastAsia="en-US" w:bidi="en-US"/>
      </w:rPr>
    </w:lvl>
    <w:lvl w:ilvl="4" w:tplc="5142E87E">
      <w:numFmt w:val="bullet"/>
      <w:lvlText w:val="•"/>
      <w:lvlJc w:val="left"/>
      <w:pPr>
        <w:ind w:left="4804" w:hanging="145"/>
      </w:pPr>
      <w:rPr>
        <w:rFonts w:hint="default"/>
        <w:lang w:val="en-US" w:eastAsia="en-US" w:bidi="en-US"/>
      </w:rPr>
    </w:lvl>
    <w:lvl w:ilvl="5" w:tplc="D928526E">
      <w:numFmt w:val="bullet"/>
      <w:lvlText w:val="•"/>
      <w:lvlJc w:val="left"/>
      <w:pPr>
        <w:ind w:left="5970" w:hanging="145"/>
      </w:pPr>
      <w:rPr>
        <w:rFonts w:hint="default"/>
        <w:lang w:val="en-US" w:eastAsia="en-US" w:bidi="en-US"/>
      </w:rPr>
    </w:lvl>
    <w:lvl w:ilvl="6" w:tplc="B58EB168">
      <w:numFmt w:val="bullet"/>
      <w:lvlText w:val="•"/>
      <w:lvlJc w:val="left"/>
      <w:pPr>
        <w:ind w:left="7136" w:hanging="145"/>
      </w:pPr>
      <w:rPr>
        <w:rFonts w:hint="default"/>
        <w:lang w:val="en-US" w:eastAsia="en-US" w:bidi="en-US"/>
      </w:rPr>
    </w:lvl>
    <w:lvl w:ilvl="7" w:tplc="606EC118">
      <w:numFmt w:val="bullet"/>
      <w:lvlText w:val="•"/>
      <w:lvlJc w:val="left"/>
      <w:pPr>
        <w:ind w:left="8302" w:hanging="145"/>
      </w:pPr>
      <w:rPr>
        <w:rFonts w:hint="default"/>
        <w:lang w:val="en-US" w:eastAsia="en-US" w:bidi="en-US"/>
      </w:rPr>
    </w:lvl>
    <w:lvl w:ilvl="8" w:tplc="4340734E">
      <w:numFmt w:val="bullet"/>
      <w:lvlText w:val="•"/>
      <w:lvlJc w:val="left"/>
      <w:pPr>
        <w:ind w:left="9468" w:hanging="145"/>
      </w:pPr>
      <w:rPr>
        <w:rFonts w:hint="default"/>
        <w:lang w:val="en-US" w:eastAsia="en-US" w:bidi="en-US"/>
      </w:rPr>
    </w:lvl>
  </w:abstractNum>
  <w:abstractNum w:abstractNumId="8" w15:restartNumberingAfterBreak="0">
    <w:nsid w:val="7DB96797"/>
    <w:multiLevelType w:val="hybridMultilevel"/>
    <w:tmpl w:val="D5303846"/>
    <w:lvl w:ilvl="0" w:tplc="4038FFDA">
      <w:numFmt w:val="bullet"/>
      <w:lvlText w:val="*"/>
      <w:lvlJc w:val="left"/>
      <w:pPr>
        <w:ind w:left="140" w:hanging="145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1" w:tplc="04090013">
      <w:start w:val="1"/>
      <w:numFmt w:val="upperRoman"/>
      <w:lvlText w:val="%2."/>
      <w:lvlJc w:val="right"/>
      <w:pPr>
        <w:ind w:left="1521" w:hanging="360"/>
      </w:pPr>
      <w:rPr>
        <w:rFonts w:hint="default"/>
        <w:lang w:val="en-US" w:eastAsia="en-US" w:bidi="en-US"/>
      </w:rPr>
    </w:lvl>
    <w:lvl w:ilvl="2" w:tplc="853E2AD2">
      <w:numFmt w:val="bullet"/>
      <w:lvlText w:val="•"/>
      <w:lvlJc w:val="left"/>
      <w:pPr>
        <w:ind w:left="2472" w:hanging="145"/>
      </w:pPr>
      <w:rPr>
        <w:rFonts w:hint="default"/>
        <w:lang w:val="en-US" w:eastAsia="en-US" w:bidi="en-US"/>
      </w:rPr>
    </w:lvl>
    <w:lvl w:ilvl="3" w:tplc="2690CE8C">
      <w:numFmt w:val="bullet"/>
      <w:lvlText w:val="•"/>
      <w:lvlJc w:val="left"/>
      <w:pPr>
        <w:ind w:left="3638" w:hanging="145"/>
      </w:pPr>
      <w:rPr>
        <w:rFonts w:hint="default"/>
        <w:lang w:val="en-US" w:eastAsia="en-US" w:bidi="en-US"/>
      </w:rPr>
    </w:lvl>
    <w:lvl w:ilvl="4" w:tplc="5142E87E">
      <w:numFmt w:val="bullet"/>
      <w:lvlText w:val="•"/>
      <w:lvlJc w:val="left"/>
      <w:pPr>
        <w:ind w:left="4804" w:hanging="145"/>
      </w:pPr>
      <w:rPr>
        <w:rFonts w:hint="default"/>
        <w:lang w:val="en-US" w:eastAsia="en-US" w:bidi="en-US"/>
      </w:rPr>
    </w:lvl>
    <w:lvl w:ilvl="5" w:tplc="D928526E">
      <w:numFmt w:val="bullet"/>
      <w:lvlText w:val="•"/>
      <w:lvlJc w:val="left"/>
      <w:pPr>
        <w:ind w:left="5970" w:hanging="145"/>
      </w:pPr>
      <w:rPr>
        <w:rFonts w:hint="default"/>
        <w:lang w:val="en-US" w:eastAsia="en-US" w:bidi="en-US"/>
      </w:rPr>
    </w:lvl>
    <w:lvl w:ilvl="6" w:tplc="B58EB168">
      <w:numFmt w:val="bullet"/>
      <w:lvlText w:val="•"/>
      <w:lvlJc w:val="left"/>
      <w:pPr>
        <w:ind w:left="7136" w:hanging="145"/>
      </w:pPr>
      <w:rPr>
        <w:rFonts w:hint="default"/>
        <w:lang w:val="en-US" w:eastAsia="en-US" w:bidi="en-US"/>
      </w:rPr>
    </w:lvl>
    <w:lvl w:ilvl="7" w:tplc="606EC118">
      <w:numFmt w:val="bullet"/>
      <w:lvlText w:val="•"/>
      <w:lvlJc w:val="left"/>
      <w:pPr>
        <w:ind w:left="8302" w:hanging="145"/>
      </w:pPr>
      <w:rPr>
        <w:rFonts w:hint="default"/>
        <w:lang w:val="en-US" w:eastAsia="en-US" w:bidi="en-US"/>
      </w:rPr>
    </w:lvl>
    <w:lvl w:ilvl="8" w:tplc="4340734E">
      <w:numFmt w:val="bullet"/>
      <w:lvlText w:val="•"/>
      <w:lvlJc w:val="left"/>
      <w:pPr>
        <w:ind w:left="9468" w:hanging="145"/>
      </w:pPr>
      <w:rPr>
        <w:rFonts w:hint="default"/>
        <w:lang w:val="en-US" w:eastAsia="en-US" w:bidi="en-US"/>
      </w:rPr>
    </w:lvl>
  </w:abstractNum>
  <w:num w:numId="1" w16cid:durableId="1932009706">
    <w:abstractNumId w:val="5"/>
  </w:num>
  <w:num w:numId="2" w16cid:durableId="1180314737">
    <w:abstractNumId w:val="7"/>
  </w:num>
  <w:num w:numId="3" w16cid:durableId="1962491372">
    <w:abstractNumId w:val="0"/>
  </w:num>
  <w:num w:numId="4" w16cid:durableId="471362313">
    <w:abstractNumId w:val="6"/>
  </w:num>
  <w:num w:numId="5" w16cid:durableId="847216444">
    <w:abstractNumId w:val="8"/>
  </w:num>
  <w:num w:numId="6" w16cid:durableId="1142116173">
    <w:abstractNumId w:val="3"/>
  </w:num>
  <w:num w:numId="7" w16cid:durableId="117112911">
    <w:abstractNumId w:val="1"/>
  </w:num>
  <w:num w:numId="8" w16cid:durableId="1502355619">
    <w:abstractNumId w:val="2"/>
  </w:num>
  <w:num w:numId="9" w16cid:durableId="115403005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chael Bediako">
    <w15:presenceInfo w15:providerId="Windows Live" w15:userId="a20b01bca137ea67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E2"/>
    <w:rsid w:val="00000E48"/>
    <w:rsid w:val="000B1917"/>
    <w:rsid w:val="00237AF7"/>
    <w:rsid w:val="002658AA"/>
    <w:rsid w:val="00471567"/>
    <w:rsid w:val="004D0D3E"/>
    <w:rsid w:val="005B0882"/>
    <w:rsid w:val="006C086D"/>
    <w:rsid w:val="006C3D1A"/>
    <w:rsid w:val="009F45AB"/>
    <w:rsid w:val="00A47668"/>
    <w:rsid w:val="00A91E78"/>
    <w:rsid w:val="00B5403D"/>
    <w:rsid w:val="00DD2263"/>
    <w:rsid w:val="00E20DCF"/>
    <w:rsid w:val="00E453E2"/>
    <w:rsid w:val="00E94048"/>
    <w:rsid w:val="00F4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334A7"/>
  <w15:docId w15:val="{20109D63-2976-864E-812B-92126DD7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3881" w:right="3933"/>
      <w:jc w:val="center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860" w:hanging="360"/>
      <w:outlineLvl w:val="2"/>
    </w:pPr>
    <w:rPr>
      <w:b/>
      <w:bCs/>
      <w:i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52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07"/>
    <w:rPr>
      <w:rFonts w:ascii="Times New Roman" w:eastAsia="Arial" w:hAnsi="Times New Roman" w:cs="Times New Roman"/>
      <w:sz w:val="18"/>
      <w:szCs w:val="18"/>
      <w:lang w:bidi="en-US"/>
    </w:rPr>
  </w:style>
  <w:style w:type="paragraph" w:styleId="Revision">
    <w:name w:val="Revision"/>
    <w:hidden/>
    <w:uiPriority w:val="99"/>
    <w:semiHidden/>
    <w:rsid w:val="004D0D3E"/>
    <w:pPr>
      <w:widowControl/>
      <w:autoSpaceDE/>
      <w:autoSpaceDN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danadjeiantwi@gmail.com</dc:creator>
  <cp:lastModifiedBy>USER</cp:lastModifiedBy>
  <cp:revision>3</cp:revision>
  <dcterms:created xsi:type="dcterms:W3CDTF">2025-01-13T11:52:00Z</dcterms:created>
  <dcterms:modified xsi:type="dcterms:W3CDTF">2025-01-14T09:04:00Z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2019-04-15T00:00:00Z</vt:filetime>
  </property>
</Properties>
</file>